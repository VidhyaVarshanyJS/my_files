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0C2855" w14:textId="51990535" w:rsidR="004D5A54" w:rsidRPr="00FC676D" w:rsidRDefault="00C7581B" w:rsidP="00C7581B">
      <w:pPr>
        <w:pStyle w:val="Heading1"/>
        <w:jc w:val="center"/>
        <w:rPr>
          <w:rFonts w:ascii="Times New Roman" w:hAnsi="Times New Roman" w:cs="Times New Roman"/>
          <w:b/>
          <w:bCs/>
          <w:color w:val="FF0000"/>
          <w:sz w:val="32"/>
          <w:szCs w:val="32"/>
        </w:rPr>
      </w:pPr>
      <w:r w:rsidRPr="00FC676D">
        <w:rPr>
          <w:rFonts w:ascii="Times New Roman" w:hAnsi="Times New Roman" w:cs="Times New Roman"/>
          <w:b/>
          <w:bCs/>
          <w:color w:val="FF0000"/>
          <w:sz w:val="32"/>
          <w:szCs w:val="32"/>
        </w:rPr>
        <w:t>PAYMENT INTEGRITY MODULE REVERSE KT DOCUMENT</w:t>
      </w:r>
    </w:p>
    <w:p w14:paraId="1EEE6C5E" w14:textId="77777777" w:rsidR="00C7581B" w:rsidRPr="00FC676D" w:rsidRDefault="00C7581B" w:rsidP="00C7581B">
      <w:pPr>
        <w:pStyle w:val="Subtitle"/>
        <w:rPr>
          <w:rFonts w:ascii="Times New Roman" w:hAnsi="Times New Roman" w:cs="Times New Roman"/>
          <w:b/>
          <w:bCs/>
          <w:color w:val="FF0000"/>
          <w:sz w:val="32"/>
          <w:szCs w:val="32"/>
        </w:rPr>
      </w:pPr>
    </w:p>
    <w:p w14:paraId="77CF94D3" w14:textId="4AB1B80B" w:rsidR="00AC7156" w:rsidRPr="00FC676D" w:rsidRDefault="00AC7156" w:rsidP="00C7581B">
      <w:pPr>
        <w:pStyle w:val="Subtitle"/>
        <w:jc w:val="right"/>
        <w:rPr>
          <w:rFonts w:ascii="Times New Roman" w:hAnsi="Times New Roman" w:cs="Times New Roman"/>
          <w:color w:val="FF0000"/>
          <w:sz w:val="24"/>
          <w:szCs w:val="24"/>
        </w:rPr>
      </w:pPr>
      <w:r w:rsidRPr="00FC676D">
        <w:rPr>
          <w:rFonts w:ascii="Times New Roman" w:hAnsi="Times New Roman" w:cs="Times New Roman"/>
          <w:color w:val="FF0000"/>
          <w:sz w:val="24"/>
          <w:szCs w:val="24"/>
        </w:rPr>
        <w:t>Prepared by – Vidhya Varshany J S</w:t>
      </w:r>
    </w:p>
    <w:p w14:paraId="106A5945" w14:textId="0FB1E47A" w:rsidR="00C7581B" w:rsidRPr="00FC676D" w:rsidRDefault="00C7581B" w:rsidP="00C7581B">
      <w:pPr>
        <w:pStyle w:val="Subtitle"/>
        <w:jc w:val="right"/>
        <w:rPr>
          <w:rFonts w:ascii="Times New Roman" w:hAnsi="Times New Roman" w:cs="Times New Roman"/>
          <w:color w:val="FF0000"/>
          <w:sz w:val="24"/>
          <w:szCs w:val="24"/>
        </w:rPr>
      </w:pPr>
      <w:r w:rsidRPr="00FC676D">
        <w:rPr>
          <w:rFonts w:ascii="Times New Roman" w:hAnsi="Times New Roman" w:cs="Times New Roman"/>
          <w:noProof/>
          <w:color w:val="FF0000"/>
          <w:sz w:val="24"/>
          <w:szCs w:val="24"/>
        </w:rPr>
        <mc:AlternateContent>
          <mc:Choice Requires="wps">
            <w:drawing>
              <wp:anchor distT="0" distB="0" distL="114300" distR="114300" simplePos="0" relativeHeight="251659264" behindDoc="0" locked="0" layoutInCell="1" allowOverlap="1" wp14:anchorId="1553C6C7" wp14:editId="23E67308">
                <wp:simplePos x="0" y="0"/>
                <wp:positionH relativeFrom="column">
                  <wp:posOffset>-391887</wp:posOffset>
                </wp:positionH>
                <wp:positionV relativeFrom="paragraph">
                  <wp:posOffset>244566</wp:posOffset>
                </wp:positionV>
                <wp:extent cx="6683829" cy="10885"/>
                <wp:effectExtent l="0" t="0" r="22225" b="27305"/>
                <wp:wrapNone/>
                <wp:docPr id="742336879" name="Straight Connector 1"/>
                <wp:cNvGraphicFramePr/>
                <a:graphic xmlns:a="http://schemas.openxmlformats.org/drawingml/2006/main">
                  <a:graphicData uri="http://schemas.microsoft.com/office/word/2010/wordprocessingShape">
                    <wps:wsp>
                      <wps:cNvCnPr/>
                      <wps:spPr>
                        <a:xfrm>
                          <a:off x="0" y="0"/>
                          <a:ext cx="6683829" cy="108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D2B854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85pt,19.25pt" to="495.4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" strokecolor="black [3200]" strokeweight="1pt">
                <v:stroke joinstyle="miter"/>
              </v:line>
            </w:pict>
          </mc:Fallback>
        </mc:AlternateContent>
      </w:r>
      <w:r w:rsidRPr="00FC676D">
        <w:rPr>
          <w:rFonts w:ascii="Times New Roman" w:hAnsi="Times New Roman" w:cs="Times New Roman"/>
          <w:color w:val="FF0000"/>
          <w:sz w:val="24"/>
          <w:szCs w:val="24"/>
        </w:rPr>
        <w:t>Team – NLP</w:t>
      </w:r>
    </w:p>
    <w:p w14:paraId="59A9BAA8" w14:textId="77777777" w:rsidR="00C7581B" w:rsidRPr="00FC676D" w:rsidRDefault="00C7581B" w:rsidP="00C7581B">
      <w:pPr>
        <w:rPr>
          <w:rFonts w:ascii="Times New Roman" w:hAnsi="Times New Roman" w:cs="Times New Roman"/>
          <w:sz w:val="20"/>
          <w:szCs w:val="20"/>
        </w:rPr>
      </w:pPr>
    </w:p>
    <w:p w14:paraId="759FC6AE" w14:textId="3696C588" w:rsidR="00C7581B" w:rsidRPr="00FC676D" w:rsidRDefault="00C7581B" w:rsidP="00C7581B">
      <w:pPr>
        <w:jc w:val="center"/>
        <w:rPr>
          <w:rFonts w:ascii="Times New Roman" w:hAnsi="Times New Roman" w:cs="Times New Roman"/>
          <w:b/>
          <w:bCs/>
          <w:color w:val="FF0000"/>
          <w:sz w:val="32"/>
          <w:szCs w:val="32"/>
        </w:rPr>
      </w:pPr>
      <w:r w:rsidRPr="00FC676D">
        <w:rPr>
          <w:rFonts w:ascii="Times New Roman" w:hAnsi="Times New Roman" w:cs="Times New Roman"/>
          <w:noProof/>
          <w:color w:val="FF0000"/>
          <w:sz w:val="24"/>
          <w:szCs w:val="24"/>
        </w:rPr>
        <mc:AlternateContent>
          <mc:Choice Requires="wps">
            <w:drawing>
              <wp:anchor distT="0" distB="0" distL="114300" distR="114300" simplePos="0" relativeHeight="251661312" behindDoc="0" locked="0" layoutInCell="1" allowOverlap="1" wp14:anchorId="62902ECB" wp14:editId="5124C880">
                <wp:simplePos x="0" y="0"/>
                <wp:positionH relativeFrom="margin">
                  <wp:align>center</wp:align>
                </wp:positionH>
                <wp:positionV relativeFrom="paragraph">
                  <wp:posOffset>321854</wp:posOffset>
                </wp:positionV>
                <wp:extent cx="6683829" cy="10885"/>
                <wp:effectExtent l="0" t="0" r="22225" b="27305"/>
                <wp:wrapNone/>
                <wp:docPr id="83993961" name="Straight Connector 1"/>
                <wp:cNvGraphicFramePr/>
                <a:graphic xmlns:a="http://schemas.openxmlformats.org/drawingml/2006/main">
                  <a:graphicData uri="http://schemas.microsoft.com/office/word/2010/wordprocessingShape">
                    <wps:wsp>
                      <wps:cNvCnPr/>
                      <wps:spPr>
                        <a:xfrm>
                          <a:off x="0" y="0"/>
                          <a:ext cx="6683829" cy="108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5008036" id="Straight Connector 1"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25.35pt" to="526.3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" strokecolor="black [3200]" strokeweight="1pt">
                <v:stroke joinstyle="miter"/>
                <w10:wrap anchorx="margin"/>
              </v:line>
            </w:pict>
          </mc:Fallback>
        </mc:AlternateContent>
      </w:r>
      <w:r w:rsidRPr="00FC676D">
        <w:rPr>
          <w:rFonts w:ascii="Times New Roman" w:hAnsi="Times New Roman" w:cs="Times New Roman"/>
          <w:color w:val="FF0000"/>
          <w:sz w:val="32"/>
          <w:szCs w:val="32"/>
        </w:rPr>
        <w:t xml:space="preserve">Module 1 - </w:t>
      </w:r>
      <w:r w:rsidRPr="00FC676D">
        <w:rPr>
          <w:rFonts w:ascii="Times New Roman" w:hAnsi="Times New Roman" w:cs="Times New Roman"/>
          <w:b/>
          <w:bCs/>
          <w:color w:val="FF0000"/>
          <w:sz w:val="32"/>
          <w:szCs w:val="32"/>
        </w:rPr>
        <w:t>Introduction to US Healthcare</w:t>
      </w:r>
    </w:p>
    <w:p w14:paraId="6083DEFF" w14:textId="77777777" w:rsidR="00C7581B" w:rsidRPr="00FC676D" w:rsidRDefault="00C7581B" w:rsidP="00C7581B">
      <w:pPr>
        <w:rPr>
          <w:rFonts w:ascii="Times New Roman" w:hAnsi="Times New Roman" w:cs="Times New Roman"/>
          <w:b/>
          <w:bCs/>
          <w:color w:val="FF0000"/>
          <w:sz w:val="28"/>
          <w:szCs w:val="28"/>
        </w:rPr>
      </w:pPr>
    </w:p>
    <w:p w14:paraId="2F290B4E" w14:textId="70ED73E4" w:rsidR="00C7581B" w:rsidRPr="00FC676D" w:rsidRDefault="00C7581B" w:rsidP="00C7581B">
      <w:pPr>
        <w:rPr>
          <w:rFonts w:ascii="Times New Roman" w:hAnsi="Times New Roman" w:cs="Times New Roman"/>
          <w:b/>
          <w:bCs/>
          <w:color w:val="FF0000"/>
          <w:sz w:val="28"/>
          <w:szCs w:val="28"/>
        </w:rPr>
      </w:pPr>
      <w:r w:rsidRPr="00FC676D">
        <w:rPr>
          <w:rFonts w:ascii="Times New Roman" w:hAnsi="Times New Roman" w:cs="Times New Roman"/>
          <w:b/>
          <w:bCs/>
          <w:color w:val="FF0000"/>
          <w:sz w:val="28"/>
          <w:szCs w:val="28"/>
        </w:rPr>
        <w:t>Intro to Healthcare</w:t>
      </w:r>
    </w:p>
    <w:p w14:paraId="5E1788AD" w14:textId="789CB718" w:rsidR="00C7581B" w:rsidRPr="00FC676D" w:rsidRDefault="00C7581B" w:rsidP="00C7581B">
      <w:pPr>
        <w:rPr>
          <w:rFonts w:ascii="Times New Roman" w:hAnsi="Times New Roman" w:cs="Times New Roman"/>
          <w:b/>
          <w:bCs/>
          <w:sz w:val="24"/>
          <w:szCs w:val="24"/>
        </w:rPr>
      </w:pPr>
      <w:r w:rsidRPr="00FC676D">
        <w:rPr>
          <w:rFonts w:ascii="Times New Roman" w:hAnsi="Times New Roman" w:cs="Times New Roman"/>
          <w:b/>
          <w:bCs/>
          <w:sz w:val="24"/>
          <w:szCs w:val="24"/>
        </w:rPr>
        <w:t>The Patient's Journey in Health Care</w:t>
      </w:r>
    </w:p>
    <w:p w14:paraId="47E349A9"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sz w:val="24"/>
          <w:szCs w:val="24"/>
        </w:rPr>
        <w:t>A typical patient might experience a medical issue, such as:</w:t>
      </w:r>
    </w:p>
    <w:p w14:paraId="758DB90D" w14:textId="77777777" w:rsidR="00C7581B" w:rsidRPr="00FC676D" w:rsidRDefault="00C7581B" w:rsidP="00C7581B">
      <w:pPr>
        <w:numPr>
          <w:ilvl w:val="0"/>
          <w:numId w:val="1"/>
        </w:numPr>
        <w:rPr>
          <w:rFonts w:ascii="Times New Roman" w:hAnsi="Times New Roman" w:cs="Times New Roman"/>
          <w:sz w:val="24"/>
          <w:szCs w:val="24"/>
        </w:rPr>
      </w:pPr>
      <w:r w:rsidRPr="00FC676D">
        <w:rPr>
          <w:rFonts w:ascii="Times New Roman" w:hAnsi="Times New Roman" w:cs="Times New Roman"/>
          <w:b/>
          <w:bCs/>
          <w:sz w:val="24"/>
          <w:szCs w:val="24"/>
        </w:rPr>
        <w:t>Fractured ankle</w:t>
      </w:r>
    </w:p>
    <w:p w14:paraId="59010DB3" w14:textId="77777777" w:rsidR="00C7581B" w:rsidRPr="00FC676D" w:rsidRDefault="00C7581B" w:rsidP="00C7581B">
      <w:pPr>
        <w:numPr>
          <w:ilvl w:val="0"/>
          <w:numId w:val="1"/>
        </w:numPr>
        <w:rPr>
          <w:rFonts w:ascii="Times New Roman" w:hAnsi="Times New Roman" w:cs="Times New Roman"/>
          <w:sz w:val="24"/>
          <w:szCs w:val="24"/>
        </w:rPr>
      </w:pPr>
      <w:r w:rsidRPr="00FC676D">
        <w:rPr>
          <w:rFonts w:ascii="Times New Roman" w:hAnsi="Times New Roman" w:cs="Times New Roman"/>
          <w:b/>
          <w:bCs/>
          <w:sz w:val="24"/>
          <w:szCs w:val="24"/>
        </w:rPr>
        <w:t>Pneumonia</w:t>
      </w:r>
    </w:p>
    <w:p w14:paraId="18776E1C" w14:textId="77777777" w:rsidR="00C7581B" w:rsidRPr="00FC676D" w:rsidRDefault="00C7581B" w:rsidP="00C7581B">
      <w:pPr>
        <w:numPr>
          <w:ilvl w:val="0"/>
          <w:numId w:val="1"/>
        </w:numPr>
        <w:rPr>
          <w:rFonts w:ascii="Times New Roman" w:hAnsi="Times New Roman" w:cs="Times New Roman"/>
          <w:sz w:val="24"/>
          <w:szCs w:val="24"/>
        </w:rPr>
      </w:pPr>
      <w:r w:rsidRPr="00FC676D">
        <w:rPr>
          <w:rFonts w:ascii="Times New Roman" w:hAnsi="Times New Roman" w:cs="Times New Roman"/>
          <w:b/>
          <w:bCs/>
          <w:sz w:val="24"/>
          <w:szCs w:val="24"/>
        </w:rPr>
        <w:t>Other serious medical problems</w:t>
      </w:r>
    </w:p>
    <w:p w14:paraId="38C7F918" w14:textId="77777777" w:rsidR="00C7581B" w:rsidRPr="00FC676D" w:rsidRDefault="00C7581B" w:rsidP="00C7581B">
      <w:pPr>
        <w:rPr>
          <w:rFonts w:ascii="Times New Roman" w:hAnsi="Times New Roman" w:cs="Times New Roman"/>
          <w:b/>
          <w:bCs/>
          <w:sz w:val="24"/>
          <w:szCs w:val="24"/>
        </w:rPr>
      </w:pPr>
      <w:r w:rsidRPr="00FC676D">
        <w:rPr>
          <w:rFonts w:ascii="Times New Roman" w:hAnsi="Times New Roman" w:cs="Times New Roman"/>
          <w:b/>
          <w:bCs/>
          <w:sz w:val="24"/>
          <w:szCs w:val="24"/>
        </w:rPr>
        <w:t>Patient Payment Responsibilities</w:t>
      </w:r>
    </w:p>
    <w:p w14:paraId="6AABEE26"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sz w:val="24"/>
          <w:szCs w:val="24"/>
        </w:rPr>
        <w:t>Patients need to pay for their medical care. This starts with the following:</w:t>
      </w:r>
    </w:p>
    <w:p w14:paraId="60DC1F3D" w14:textId="77777777" w:rsidR="00C7581B" w:rsidRPr="00FC676D" w:rsidRDefault="00C7581B" w:rsidP="00C7581B">
      <w:pPr>
        <w:numPr>
          <w:ilvl w:val="0"/>
          <w:numId w:val="2"/>
        </w:numPr>
        <w:rPr>
          <w:rFonts w:ascii="Times New Roman" w:hAnsi="Times New Roman" w:cs="Times New Roman"/>
          <w:sz w:val="24"/>
          <w:szCs w:val="24"/>
        </w:rPr>
      </w:pPr>
      <w:r w:rsidRPr="00FC676D">
        <w:rPr>
          <w:rFonts w:ascii="Times New Roman" w:hAnsi="Times New Roman" w:cs="Times New Roman"/>
          <w:b/>
          <w:bCs/>
          <w:sz w:val="24"/>
          <w:szCs w:val="24"/>
        </w:rPr>
        <w:t>Health Care Provider</w:t>
      </w:r>
      <w:r w:rsidRPr="00FC676D">
        <w:rPr>
          <w:rFonts w:ascii="Times New Roman" w:hAnsi="Times New Roman" w:cs="Times New Roman"/>
          <w:sz w:val="24"/>
          <w:szCs w:val="24"/>
        </w:rPr>
        <w:t>: Includes doctors, nurse practitioners, nurses, and other healthcare professionals in settings like hospitals or clinics.</w:t>
      </w:r>
    </w:p>
    <w:p w14:paraId="77A75587" w14:textId="77777777" w:rsidR="00C7581B" w:rsidRPr="00FC676D" w:rsidRDefault="00C7581B" w:rsidP="00C7581B">
      <w:pPr>
        <w:numPr>
          <w:ilvl w:val="0"/>
          <w:numId w:val="2"/>
        </w:numPr>
        <w:rPr>
          <w:rFonts w:ascii="Times New Roman" w:hAnsi="Times New Roman" w:cs="Times New Roman"/>
          <w:sz w:val="24"/>
          <w:szCs w:val="24"/>
        </w:rPr>
      </w:pPr>
      <w:r w:rsidRPr="00FC676D">
        <w:rPr>
          <w:rFonts w:ascii="Times New Roman" w:hAnsi="Times New Roman" w:cs="Times New Roman"/>
          <w:b/>
          <w:bCs/>
          <w:sz w:val="24"/>
          <w:szCs w:val="24"/>
        </w:rPr>
        <w:t>Goods and Services Provided</w:t>
      </w:r>
      <w:r w:rsidRPr="00FC676D">
        <w:rPr>
          <w:rFonts w:ascii="Times New Roman" w:hAnsi="Times New Roman" w:cs="Times New Roman"/>
          <w:sz w:val="24"/>
          <w:szCs w:val="24"/>
        </w:rPr>
        <w:t>:</w:t>
      </w:r>
    </w:p>
    <w:p w14:paraId="69890B3C" w14:textId="77777777" w:rsidR="00C7581B" w:rsidRPr="00FC676D" w:rsidRDefault="00C7581B" w:rsidP="00C7581B">
      <w:pPr>
        <w:numPr>
          <w:ilvl w:val="1"/>
          <w:numId w:val="2"/>
        </w:numPr>
        <w:rPr>
          <w:rFonts w:ascii="Times New Roman" w:hAnsi="Times New Roman" w:cs="Times New Roman"/>
          <w:sz w:val="24"/>
          <w:szCs w:val="24"/>
        </w:rPr>
      </w:pPr>
      <w:r w:rsidRPr="00FC676D">
        <w:rPr>
          <w:rFonts w:ascii="Times New Roman" w:hAnsi="Times New Roman" w:cs="Times New Roman"/>
          <w:b/>
          <w:bCs/>
          <w:sz w:val="24"/>
          <w:szCs w:val="24"/>
        </w:rPr>
        <w:t>Goods</w:t>
      </w:r>
      <w:r w:rsidRPr="00FC676D">
        <w:rPr>
          <w:rFonts w:ascii="Times New Roman" w:hAnsi="Times New Roman" w:cs="Times New Roman"/>
          <w:sz w:val="24"/>
          <w:szCs w:val="24"/>
        </w:rPr>
        <w:t>: Items like medications (e.g., painkillers), casts, or crutches that assist in recovery.</w:t>
      </w:r>
    </w:p>
    <w:p w14:paraId="4980EBEA" w14:textId="77777777" w:rsidR="00C7581B" w:rsidRPr="00FC676D" w:rsidRDefault="00C7581B" w:rsidP="00C7581B">
      <w:pPr>
        <w:numPr>
          <w:ilvl w:val="1"/>
          <w:numId w:val="2"/>
        </w:numPr>
        <w:rPr>
          <w:rFonts w:ascii="Times New Roman" w:hAnsi="Times New Roman" w:cs="Times New Roman"/>
          <w:sz w:val="24"/>
          <w:szCs w:val="24"/>
        </w:rPr>
      </w:pPr>
      <w:r w:rsidRPr="00FC676D">
        <w:rPr>
          <w:rFonts w:ascii="Times New Roman" w:hAnsi="Times New Roman" w:cs="Times New Roman"/>
          <w:b/>
          <w:bCs/>
          <w:sz w:val="24"/>
          <w:szCs w:val="24"/>
        </w:rPr>
        <w:t>Services</w:t>
      </w:r>
      <w:r w:rsidRPr="00FC676D">
        <w:rPr>
          <w:rFonts w:ascii="Times New Roman" w:hAnsi="Times New Roman" w:cs="Times New Roman"/>
          <w:sz w:val="24"/>
          <w:szCs w:val="24"/>
        </w:rPr>
        <w:t>: Professional expertise, such as a radiologist conducting an X-ray.</w:t>
      </w:r>
    </w:p>
    <w:p w14:paraId="71E75828" w14:textId="77777777" w:rsidR="00C7581B" w:rsidRPr="00FC676D" w:rsidRDefault="00C7581B" w:rsidP="00C7581B">
      <w:pPr>
        <w:rPr>
          <w:rFonts w:ascii="Times New Roman" w:hAnsi="Times New Roman" w:cs="Times New Roman"/>
          <w:b/>
          <w:bCs/>
          <w:sz w:val="24"/>
          <w:szCs w:val="24"/>
        </w:rPr>
      </w:pPr>
      <w:r w:rsidRPr="00FC676D">
        <w:rPr>
          <w:rFonts w:ascii="Times New Roman" w:hAnsi="Times New Roman" w:cs="Times New Roman"/>
          <w:b/>
          <w:bCs/>
          <w:sz w:val="24"/>
          <w:szCs w:val="24"/>
        </w:rPr>
        <w:t>Handling Serious Medical Problems</w:t>
      </w:r>
    </w:p>
    <w:p w14:paraId="532DE2CD"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sz w:val="24"/>
          <w:szCs w:val="24"/>
        </w:rPr>
        <w:t>When patients encounter significant medical issues, the financial responsibilities can be overwhelming. This is where </w:t>
      </w:r>
      <w:r w:rsidRPr="00FC676D">
        <w:rPr>
          <w:rFonts w:ascii="Times New Roman" w:hAnsi="Times New Roman" w:cs="Times New Roman"/>
          <w:b/>
          <w:bCs/>
          <w:sz w:val="24"/>
          <w:szCs w:val="24"/>
        </w:rPr>
        <w:t>insurance companies</w:t>
      </w:r>
      <w:r w:rsidRPr="00FC676D">
        <w:rPr>
          <w:rFonts w:ascii="Times New Roman" w:hAnsi="Times New Roman" w:cs="Times New Roman"/>
          <w:sz w:val="24"/>
          <w:szCs w:val="24"/>
        </w:rPr>
        <w:t> play a crucial role by providing:</w:t>
      </w:r>
    </w:p>
    <w:p w14:paraId="2262BE72" w14:textId="77777777" w:rsidR="00C7581B" w:rsidRPr="00FC676D" w:rsidRDefault="00C7581B" w:rsidP="00C7581B">
      <w:pPr>
        <w:numPr>
          <w:ilvl w:val="0"/>
          <w:numId w:val="3"/>
        </w:numPr>
        <w:rPr>
          <w:rFonts w:ascii="Times New Roman" w:hAnsi="Times New Roman" w:cs="Times New Roman"/>
          <w:sz w:val="24"/>
          <w:szCs w:val="24"/>
        </w:rPr>
      </w:pPr>
      <w:r w:rsidRPr="00FC676D">
        <w:rPr>
          <w:rFonts w:ascii="Times New Roman" w:hAnsi="Times New Roman" w:cs="Times New Roman"/>
          <w:b/>
          <w:bCs/>
          <w:sz w:val="24"/>
          <w:szCs w:val="24"/>
        </w:rPr>
        <w:t>Risk Sharing</w:t>
      </w:r>
      <w:r w:rsidRPr="00FC676D">
        <w:rPr>
          <w:rFonts w:ascii="Times New Roman" w:hAnsi="Times New Roman" w:cs="Times New Roman"/>
          <w:sz w:val="24"/>
          <w:szCs w:val="24"/>
        </w:rPr>
        <w:t>: A system where healthy individuals contribute to an insurance pool, protecting themselves against future, expensive medical needs.</w:t>
      </w:r>
    </w:p>
    <w:p w14:paraId="4130EB70" w14:textId="77777777" w:rsidR="00C7581B" w:rsidRPr="00FC676D" w:rsidRDefault="00C7581B" w:rsidP="00C7581B">
      <w:pPr>
        <w:rPr>
          <w:rFonts w:ascii="Times New Roman" w:hAnsi="Times New Roman" w:cs="Times New Roman"/>
          <w:b/>
          <w:bCs/>
          <w:sz w:val="24"/>
          <w:szCs w:val="24"/>
        </w:rPr>
      </w:pPr>
      <w:r w:rsidRPr="00FC676D">
        <w:rPr>
          <w:rFonts w:ascii="Times New Roman" w:hAnsi="Times New Roman" w:cs="Times New Roman"/>
          <w:b/>
          <w:bCs/>
          <w:sz w:val="24"/>
          <w:szCs w:val="24"/>
        </w:rPr>
        <w:t>Insurance Premiums</w:t>
      </w:r>
    </w:p>
    <w:p w14:paraId="0CC5013B"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sz w:val="24"/>
          <w:szCs w:val="24"/>
        </w:rPr>
        <w:t>Patients contribute to their health care premiums, which helps insurance companies build a financial cushion. The resulting benefits include:</w:t>
      </w:r>
    </w:p>
    <w:p w14:paraId="5C42C34E" w14:textId="6EF996DC" w:rsidR="00C7581B" w:rsidRPr="00021B6E" w:rsidRDefault="00C7581B" w:rsidP="00C7581B">
      <w:pPr>
        <w:numPr>
          <w:ilvl w:val="0"/>
          <w:numId w:val="4"/>
        </w:numPr>
        <w:rPr>
          <w:rFonts w:ascii="Times New Roman" w:hAnsi="Times New Roman" w:cs="Times New Roman"/>
          <w:sz w:val="24"/>
          <w:szCs w:val="24"/>
        </w:rPr>
      </w:pPr>
      <w:r w:rsidRPr="00FC676D">
        <w:rPr>
          <w:rFonts w:ascii="Times New Roman" w:hAnsi="Times New Roman" w:cs="Times New Roman"/>
          <w:b/>
          <w:bCs/>
          <w:sz w:val="24"/>
          <w:szCs w:val="24"/>
        </w:rPr>
        <w:lastRenderedPageBreak/>
        <w:t>Lower Out-of-Pocket Costs</w:t>
      </w:r>
      <w:r w:rsidRPr="00FC676D">
        <w:rPr>
          <w:rFonts w:ascii="Times New Roman" w:hAnsi="Times New Roman" w:cs="Times New Roman"/>
          <w:sz w:val="24"/>
          <w:szCs w:val="24"/>
        </w:rPr>
        <w:t>: Patients mainly pay co-pays or deductibles rather than the total cost of major treatments.</w:t>
      </w:r>
    </w:p>
    <w:p w14:paraId="084B7A81" w14:textId="77777777" w:rsidR="00C7581B" w:rsidRPr="00FC676D" w:rsidRDefault="00C7581B" w:rsidP="00C7581B">
      <w:pPr>
        <w:rPr>
          <w:rFonts w:ascii="Times New Roman" w:hAnsi="Times New Roman" w:cs="Times New Roman"/>
          <w:b/>
          <w:bCs/>
          <w:sz w:val="24"/>
          <w:szCs w:val="24"/>
        </w:rPr>
      </w:pPr>
      <w:r w:rsidRPr="00FC676D">
        <w:rPr>
          <w:rFonts w:ascii="Times New Roman" w:hAnsi="Times New Roman" w:cs="Times New Roman"/>
          <w:b/>
          <w:bCs/>
          <w:sz w:val="24"/>
          <w:szCs w:val="24"/>
        </w:rPr>
        <w:t>The Role of Employers and Insurance</w:t>
      </w:r>
    </w:p>
    <w:p w14:paraId="52A7614E" w14:textId="77777777" w:rsidR="00C7581B" w:rsidRPr="00FC676D" w:rsidRDefault="00C7581B" w:rsidP="00C7581B">
      <w:pPr>
        <w:rPr>
          <w:rFonts w:ascii="Times New Roman" w:hAnsi="Times New Roman" w:cs="Times New Roman"/>
          <w:b/>
          <w:bCs/>
          <w:sz w:val="24"/>
          <w:szCs w:val="24"/>
        </w:rPr>
      </w:pPr>
      <w:r w:rsidRPr="00FC676D">
        <w:rPr>
          <w:rFonts w:ascii="Times New Roman" w:hAnsi="Times New Roman" w:cs="Times New Roman"/>
          <w:b/>
          <w:bCs/>
          <w:sz w:val="24"/>
          <w:szCs w:val="24"/>
        </w:rPr>
        <w:t>Employer Contributions</w:t>
      </w:r>
    </w:p>
    <w:p w14:paraId="7A4CE13F"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sz w:val="24"/>
          <w:szCs w:val="24"/>
        </w:rPr>
        <w:t>In many cases, the relationship between employers and employees supports health care access:</w:t>
      </w:r>
    </w:p>
    <w:p w14:paraId="726A2E03" w14:textId="77777777" w:rsidR="00C7581B" w:rsidRPr="00FC676D" w:rsidRDefault="00C7581B" w:rsidP="00C7581B">
      <w:pPr>
        <w:numPr>
          <w:ilvl w:val="0"/>
          <w:numId w:val="5"/>
        </w:numPr>
        <w:rPr>
          <w:rFonts w:ascii="Times New Roman" w:hAnsi="Times New Roman" w:cs="Times New Roman"/>
          <w:sz w:val="24"/>
          <w:szCs w:val="24"/>
        </w:rPr>
      </w:pPr>
      <w:r w:rsidRPr="00FC676D">
        <w:rPr>
          <w:rFonts w:ascii="Times New Roman" w:hAnsi="Times New Roman" w:cs="Times New Roman"/>
          <w:sz w:val="24"/>
          <w:szCs w:val="24"/>
        </w:rPr>
        <w:t>Employers often pay wages to employees in return for the goods and services they provide.</w:t>
      </w:r>
    </w:p>
    <w:p w14:paraId="6E741A4E" w14:textId="77777777" w:rsidR="00C7581B" w:rsidRPr="00FC676D" w:rsidRDefault="00C7581B" w:rsidP="00C7581B">
      <w:pPr>
        <w:numPr>
          <w:ilvl w:val="0"/>
          <w:numId w:val="5"/>
        </w:numPr>
        <w:rPr>
          <w:rFonts w:ascii="Times New Roman" w:hAnsi="Times New Roman" w:cs="Times New Roman"/>
          <w:sz w:val="24"/>
          <w:szCs w:val="24"/>
        </w:rPr>
      </w:pPr>
      <w:r w:rsidRPr="00FC676D">
        <w:rPr>
          <w:rFonts w:ascii="Times New Roman" w:hAnsi="Times New Roman" w:cs="Times New Roman"/>
          <w:sz w:val="24"/>
          <w:szCs w:val="24"/>
        </w:rPr>
        <w:t>Many employers contribute to employees' health insurance premiums, offering critical health benefits.</w:t>
      </w:r>
    </w:p>
    <w:p w14:paraId="77220DDB" w14:textId="77777777" w:rsidR="00C7581B" w:rsidRPr="00FC676D" w:rsidRDefault="00C7581B" w:rsidP="00C7581B">
      <w:pPr>
        <w:rPr>
          <w:rFonts w:ascii="Times New Roman" w:hAnsi="Times New Roman" w:cs="Times New Roman"/>
          <w:b/>
          <w:bCs/>
          <w:sz w:val="24"/>
          <w:szCs w:val="24"/>
        </w:rPr>
      </w:pPr>
      <w:r w:rsidRPr="00FC676D">
        <w:rPr>
          <w:rFonts w:ascii="Times New Roman" w:hAnsi="Times New Roman" w:cs="Times New Roman"/>
          <w:b/>
          <w:bCs/>
          <w:sz w:val="24"/>
          <w:szCs w:val="24"/>
        </w:rPr>
        <w:t>Health Insurance as a Worker Benefit</w:t>
      </w:r>
    </w:p>
    <w:p w14:paraId="707A7D92"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sz w:val="24"/>
          <w:szCs w:val="24"/>
        </w:rPr>
        <w:t>Health insurance is seen as a popular employee benefit, ensuring that the workforce remains healthy and productive.</w:t>
      </w:r>
    </w:p>
    <w:tbl>
      <w:tblPr>
        <w:tblW w:w="984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126"/>
        <w:gridCol w:w="5715"/>
      </w:tblGrid>
      <w:tr w:rsidR="00C7581B" w:rsidRPr="00FC676D" w14:paraId="71856F7B" w14:textId="77777777" w:rsidTr="00C7581B">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2630435A" w14:textId="77777777" w:rsidR="00C7581B" w:rsidRPr="00FC676D" w:rsidRDefault="00C7581B" w:rsidP="00C7581B">
            <w:pPr>
              <w:rPr>
                <w:rFonts w:ascii="Times New Roman" w:hAnsi="Times New Roman" w:cs="Times New Roman"/>
                <w:b/>
                <w:bCs/>
                <w:sz w:val="24"/>
                <w:szCs w:val="24"/>
              </w:rPr>
            </w:pPr>
            <w:r w:rsidRPr="00FC676D">
              <w:rPr>
                <w:rFonts w:ascii="Times New Roman" w:hAnsi="Times New Roman" w:cs="Times New Roman"/>
                <w:b/>
                <w:bCs/>
                <w:sz w:val="24"/>
                <w:szCs w:val="24"/>
              </w:rPr>
              <w:t>Relationship Dynamics</w:t>
            </w:r>
          </w:p>
        </w:tc>
        <w:tc>
          <w:tcPr>
            <w:tcW w:w="0" w:type="auto"/>
            <w:tcBorders>
              <w:top w:val="single" w:sz="2" w:space="0" w:color="auto"/>
              <w:left w:val="single" w:sz="2" w:space="0" w:color="auto"/>
              <w:bottom w:val="single" w:sz="6" w:space="0" w:color="auto"/>
              <w:right w:val="single" w:sz="2" w:space="0" w:color="auto"/>
            </w:tcBorders>
            <w:vAlign w:val="center"/>
            <w:hideMark/>
          </w:tcPr>
          <w:p w14:paraId="24948A2C" w14:textId="77777777" w:rsidR="00C7581B" w:rsidRPr="00FC676D" w:rsidRDefault="00C7581B" w:rsidP="00C7581B">
            <w:pPr>
              <w:rPr>
                <w:rFonts w:ascii="Times New Roman" w:hAnsi="Times New Roman" w:cs="Times New Roman"/>
                <w:b/>
                <w:bCs/>
                <w:sz w:val="24"/>
                <w:szCs w:val="24"/>
              </w:rPr>
            </w:pPr>
            <w:r w:rsidRPr="00FC676D">
              <w:rPr>
                <w:rFonts w:ascii="Times New Roman" w:hAnsi="Times New Roman" w:cs="Times New Roman"/>
                <w:b/>
                <w:bCs/>
                <w:sz w:val="24"/>
                <w:szCs w:val="24"/>
              </w:rPr>
              <w:t>Details</w:t>
            </w:r>
          </w:p>
        </w:tc>
      </w:tr>
      <w:tr w:rsidR="00C7581B" w:rsidRPr="00FC676D" w14:paraId="649DE440" w14:textId="77777777" w:rsidTr="00C7581B">
        <w:tc>
          <w:tcPr>
            <w:tcW w:w="0" w:type="auto"/>
            <w:tcBorders>
              <w:top w:val="single" w:sz="2" w:space="0" w:color="auto"/>
              <w:left w:val="single" w:sz="2" w:space="0" w:color="auto"/>
              <w:bottom w:val="single" w:sz="6" w:space="0" w:color="auto"/>
              <w:right w:val="single" w:sz="2" w:space="0" w:color="auto"/>
            </w:tcBorders>
            <w:vAlign w:val="center"/>
            <w:hideMark/>
          </w:tcPr>
          <w:p w14:paraId="2712B60D"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b/>
                <w:bCs/>
                <w:sz w:val="24"/>
                <w:szCs w:val="24"/>
              </w:rPr>
              <w:t>Employer Pays Wages</w:t>
            </w:r>
          </w:p>
        </w:tc>
        <w:tc>
          <w:tcPr>
            <w:tcW w:w="0" w:type="auto"/>
            <w:tcBorders>
              <w:top w:val="single" w:sz="2" w:space="0" w:color="auto"/>
              <w:left w:val="single" w:sz="2" w:space="0" w:color="auto"/>
              <w:bottom w:val="single" w:sz="6" w:space="0" w:color="auto"/>
              <w:right w:val="single" w:sz="2" w:space="0" w:color="auto"/>
            </w:tcBorders>
            <w:vAlign w:val="center"/>
            <w:hideMark/>
          </w:tcPr>
          <w:p w14:paraId="13DEC7A6"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sz w:val="24"/>
                <w:szCs w:val="24"/>
              </w:rPr>
              <w:t>Employees provide goods/services to their employers.</w:t>
            </w:r>
          </w:p>
        </w:tc>
      </w:tr>
      <w:tr w:rsidR="00C7581B" w:rsidRPr="00FC676D" w14:paraId="12E9B450" w14:textId="77777777" w:rsidTr="00C7581B">
        <w:tc>
          <w:tcPr>
            <w:tcW w:w="0" w:type="auto"/>
            <w:tcBorders>
              <w:top w:val="single" w:sz="2" w:space="0" w:color="auto"/>
              <w:left w:val="single" w:sz="2" w:space="0" w:color="auto"/>
              <w:bottom w:val="single" w:sz="6" w:space="0" w:color="auto"/>
              <w:right w:val="single" w:sz="2" w:space="0" w:color="auto"/>
            </w:tcBorders>
            <w:vAlign w:val="center"/>
            <w:hideMark/>
          </w:tcPr>
          <w:p w14:paraId="184A46E4"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b/>
                <w:bCs/>
                <w:sz w:val="24"/>
                <w:szCs w:val="24"/>
              </w:rPr>
              <w:t>Employer Pays Insurance Premiums</w:t>
            </w:r>
          </w:p>
        </w:tc>
        <w:tc>
          <w:tcPr>
            <w:tcW w:w="0" w:type="auto"/>
            <w:tcBorders>
              <w:top w:val="single" w:sz="2" w:space="0" w:color="auto"/>
              <w:left w:val="single" w:sz="2" w:space="0" w:color="auto"/>
              <w:bottom w:val="single" w:sz="6" w:space="0" w:color="auto"/>
              <w:right w:val="single" w:sz="2" w:space="0" w:color="auto"/>
            </w:tcBorders>
            <w:vAlign w:val="center"/>
            <w:hideMark/>
          </w:tcPr>
          <w:p w14:paraId="748E51EC"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sz w:val="24"/>
                <w:szCs w:val="24"/>
              </w:rPr>
              <w:t>Helps employees secure health coverage.</w:t>
            </w:r>
          </w:p>
        </w:tc>
      </w:tr>
    </w:tbl>
    <w:p w14:paraId="2AB711FE" w14:textId="77777777" w:rsidR="00C7581B" w:rsidRPr="00FC676D" w:rsidRDefault="00000000" w:rsidP="00C7581B">
      <w:pPr>
        <w:rPr>
          <w:rFonts w:ascii="Times New Roman" w:hAnsi="Times New Roman" w:cs="Times New Roman"/>
          <w:sz w:val="24"/>
          <w:szCs w:val="24"/>
        </w:rPr>
      </w:pPr>
      <w:r>
        <w:rPr>
          <w:rFonts w:ascii="Times New Roman" w:hAnsi="Times New Roman" w:cs="Times New Roman"/>
          <w:sz w:val="24"/>
          <w:szCs w:val="24"/>
        </w:rPr>
        <w:pict w14:anchorId="25E194C1">
          <v:rect id="_x0000_i1026" style="width:0;height:0" o:hralign="center" o:hrstd="t" o:hrnoshade="t" o:hr="t" fillcolor="#f2f2f2" stroked="f"/>
        </w:pict>
      </w:r>
    </w:p>
    <w:p w14:paraId="4C3A0834" w14:textId="77777777" w:rsidR="00C7581B" w:rsidRPr="00FC676D" w:rsidRDefault="00C7581B" w:rsidP="00C7581B">
      <w:pPr>
        <w:rPr>
          <w:rFonts w:ascii="Times New Roman" w:hAnsi="Times New Roman" w:cs="Times New Roman"/>
          <w:b/>
          <w:bCs/>
          <w:sz w:val="24"/>
          <w:szCs w:val="24"/>
        </w:rPr>
      </w:pPr>
      <w:r w:rsidRPr="00FC676D">
        <w:rPr>
          <w:rFonts w:ascii="Times New Roman" w:hAnsi="Times New Roman" w:cs="Times New Roman"/>
          <w:b/>
          <w:bCs/>
          <w:sz w:val="24"/>
          <w:szCs w:val="24"/>
        </w:rPr>
        <w:t>Government's Contribution to Health Care</w:t>
      </w:r>
    </w:p>
    <w:p w14:paraId="69597EF1"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sz w:val="24"/>
          <w:szCs w:val="24"/>
        </w:rPr>
        <w:t>Individuals not only act as patients and workers but also as contributing citizens. </w:t>
      </w:r>
      <w:r w:rsidRPr="00FC676D">
        <w:rPr>
          <w:rFonts w:ascii="Times New Roman" w:hAnsi="Times New Roman" w:cs="Times New Roman"/>
          <w:b/>
          <w:bCs/>
          <w:sz w:val="24"/>
          <w:szCs w:val="24"/>
        </w:rPr>
        <w:t>Taxes</w:t>
      </w:r>
      <w:r w:rsidRPr="00FC676D">
        <w:rPr>
          <w:rFonts w:ascii="Times New Roman" w:hAnsi="Times New Roman" w:cs="Times New Roman"/>
          <w:sz w:val="24"/>
          <w:szCs w:val="24"/>
        </w:rPr>
        <w:t> play a vital role here, leading to government involvement in health care through programs like </w:t>
      </w:r>
      <w:r w:rsidRPr="00FC676D">
        <w:rPr>
          <w:rFonts w:ascii="Times New Roman" w:hAnsi="Times New Roman" w:cs="Times New Roman"/>
          <w:b/>
          <w:bCs/>
          <w:sz w:val="24"/>
          <w:szCs w:val="24"/>
        </w:rPr>
        <w:t>Medicare and Medicaid</w:t>
      </w:r>
      <w:r w:rsidRPr="00FC676D">
        <w:rPr>
          <w:rFonts w:ascii="Times New Roman" w:hAnsi="Times New Roman" w:cs="Times New Roman"/>
          <w:sz w:val="24"/>
          <w:szCs w:val="24"/>
        </w:rPr>
        <w:t>. Key points include:</w:t>
      </w:r>
    </w:p>
    <w:p w14:paraId="2967CB67" w14:textId="77777777" w:rsidR="00C7581B" w:rsidRPr="00FC676D" w:rsidRDefault="00C7581B" w:rsidP="00C7581B">
      <w:pPr>
        <w:numPr>
          <w:ilvl w:val="0"/>
          <w:numId w:val="6"/>
        </w:numPr>
        <w:rPr>
          <w:rFonts w:ascii="Times New Roman" w:hAnsi="Times New Roman" w:cs="Times New Roman"/>
          <w:sz w:val="24"/>
          <w:szCs w:val="24"/>
        </w:rPr>
      </w:pPr>
      <w:r w:rsidRPr="00FC676D">
        <w:rPr>
          <w:rFonts w:ascii="Times New Roman" w:hAnsi="Times New Roman" w:cs="Times New Roman"/>
          <w:b/>
          <w:bCs/>
          <w:sz w:val="24"/>
          <w:szCs w:val="24"/>
        </w:rPr>
        <w:t>Medicare</w:t>
      </w:r>
      <w:r w:rsidRPr="00FC676D">
        <w:rPr>
          <w:rFonts w:ascii="Times New Roman" w:hAnsi="Times New Roman" w:cs="Times New Roman"/>
          <w:sz w:val="24"/>
          <w:szCs w:val="24"/>
        </w:rPr>
        <w:t>: Primarily caters to seniors.</w:t>
      </w:r>
    </w:p>
    <w:p w14:paraId="0DF2FED2" w14:textId="77777777" w:rsidR="00C7581B" w:rsidRPr="00FC676D" w:rsidRDefault="00C7581B" w:rsidP="00C7581B">
      <w:pPr>
        <w:numPr>
          <w:ilvl w:val="0"/>
          <w:numId w:val="6"/>
        </w:numPr>
        <w:rPr>
          <w:rFonts w:ascii="Times New Roman" w:hAnsi="Times New Roman" w:cs="Times New Roman"/>
          <w:sz w:val="24"/>
          <w:szCs w:val="24"/>
        </w:rPr>
      </w:pPr>
      <w:r w:rsidRPr="00FC676D">
        <w:rPr>
          <w:rFonts w:ascii="Times New Roman" w:hAnsi="Times New Roman" w:cs="Times New Roman"/>
          <w:b/>
          <w:bCs/>
          <w:sz w:val="24"/>
          <w:szCs w:val="24"/>
        </w:rPr>
        <w:t>Medicaid</w:t>
      </w:r>
      <w:r w:rsidRPr="00FC676D">
        <w:rPr>
          <w:rFonts w:ascii="Times New Roman" w:hAnsi="Times New Roman" w:cs="Times New Roman"/>
          <w:sz w:val="24"/>
          <w:szCs w:val="24"/>
        </w:rPr>
        <w:t>: Supports low-income individuals and families.</w:t>
      </w:r>
    </w:p>
    <w:p w14:paraId="3E266DF2" w14:textId="77777777" w:rsidR="00C7581B" w:rsidRPr="00FC676D" w:rsidRDefault="00C7581B" w:rsidP="00C7581B">
      <w:pPr>
        <w:rPr>
          <w:rFonts w:ascii="Times New Roman" w:hAnsi="Times New Roman" w:cs="Times New Roman"/>
          <w:b/>
          <w:bCs/>
          <w:sz w:val="24"/>
          <w:szCs w:val="24"/>
        </w:rPr>
      </w:pPr>
      <w:r w:rsidRPr="00FC676D">
        <w:rPr>
          <w:rFonts w:ascii="Times New Roman" w:hAnsi="Times New Roman" w:cs="Times New Roman"/>
          <w:b/>
          <w:bCs/>
          <w:sz w:val="24"/>
          <w:szCs w:val="24"/>
        </w:rPr>
        <w:t>Government Functions</w:t>
      </w:r>
    </w:p>
    <w:p w14:paraId="6354A478"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sz w:val="24"/>
          <w:szCs w:val="24"/>
        </w:rPr>
        <w:t>The government assists with:</w:t>
      </w:r>
    </w:p>
    <w:p w14:paraId="41367B57" w14:textId="77777777" w:rsidR="00C7581B" w:rsidRPr="00FC676D" w:rsidRDefault="00C7581B" w:rsidP="00C7581B">
      <w:pPr>
        <w:numPr>
          <w:ilvl w:val="0"/>
          <w:numId w:val="7"/>
        </w:numPr>
        <w:rPr>
          <w:rFonts w:ascii="Times New Roman" w:hAnsi="Times New Roman" w:cs="Times New Roman"/>
          <w:sz w:val="24"/>
          <w:szCs w:val="24"/>
        </w:rPr>
      </w:pPr>
      <w:r w:rsidRPr="00FC676D">
        <w:rPr>
          <w:rFonts w:ascii="Times New Roman" w:hAnsi="Times New Roman" w:cs="Times New Roman"/>
          <w:b/>
          <w:bCs/>
          <w:sz w:val="24"/>
          <w:szCs w:val="24"/>
        </w:rPr>
        <w:t>Tax Collections</w:t>
      </w:r>
      <w:r w:rsidRPr="00FC676D">
        <w:rPr>
          <w:rFonts w:ascii="Times New Roman" w:hAnsi="Times New Roman" w:cs="Times New Roman"/>
          <w:sz w:val="24"/>
          <w:szCs w:val="24"/>
        </w:rPr>
        <w:t>: Funds raised from citizens contribute to public services.</w:t>
      </w:r>
    </w:p>
    <w:p w14:paraId="62269A16" w14:textId="77777777" w:rsidR="00C7581B" w:rsidRPr="00FC676D" w:rsidRDefault="00C7581B" w:rsidP="00C7581B">
      <w:pPr>
        <w:numPr>
          <w:ilvl w:val="0"/>
          <w:numId w:val="7"/>
        </w:numPr>
        <w:rPr>
          <w:rFonts w:ascii="Times New Roman" w:hAnsi="Times New Roman" w:cs="Times New Roman"/>
          <w:sz w:val="24"/>
          <w:szCs w:val="24"/>
        </w:rPr>
      </w:pPr>
      <w:r w:rsidRPr="00FC676D">
        <w:rPr>
          <w:rFonts w:ascii="Times New Roman" w:hAnsi="Times New Roman" w:cs="Times New Roman"/>
          <w:b/>
          <w:bCs/>
          <w:sz w:val="24"/>
          <w:szCs w:val="24"/>
        </w:rPr>
        <w:t>Direct Payments</w:t>
      </w:r>
      <w:r w:rsidRPr="00FC676D">
        <w:rPr>
          <w:rFonts w:ascii="Times New Roman" w:hAnsi="Times New Roman" w:cs="Times New Roman"/>
          <w:sz w:val="24"/>
          <w:szCs w:val="24"/>
        </w:rPr>
        <w:t>: Medicare and Medicaid often directly pay health care providers for patients' services.</w:t>
      </w:r>
    </w:p>
    <w:p w14:paraId="22166B47" w14:textId="4EAFF77B" w:rsidR="00C7581B" w:rsidRPr="00021B6E" w:rsidRDefault="00000000" w:rsidP="00C7581B">
      <w:pPr>
        <w:rPr>
          <w:rFonts w:ascii="Times New Roman" w:hAnsi="Times New Roman" w:cs="Times New Roman"/>
          <w:sz w:val="24"/>
          <w:szCs w:val="24"/>
        </w:rPr>
      </w:pPr>
      <w:r>
        <w:rPr>
          <w:rFonts w:ascii="Times New Roman" w:hAnsi="Times New Roman" w:cs="Times New Roman"/>
          <w:sz w:val="24"/>
          <w:szCs w:val="24"/>
        </w:rPr>
        <w:pict w14:anchorId="5A14769F">
          <v:rect id="_x0000_i1027" style="width:0;height:0" o:hralign="center" o:hrstd="t" o:hrnoshade="t" o:hr="t" fillcolor="#f2f2f2" stroked="f"/>
        </w:pict>
      </w:r>
      <w:r w:rsidR="00C7581B" w:rsidRPr="00FC676D">
        <w:rPr>
          <w:rFonts w:ascii="Times New Roman" w:hAnsi="Times New Roman" w:cs="Times New Roman"/>
          <w:b/>
          <w:bCs/>
          <w:sz w:val="24"/>
          <w:szCs w:val="24"/>
        </w:rPr>
        <w:t>Major Forms of Access:</w:t>
      </w:r>
    </w:p>
    <w:p w14:paraId="511E52E4" w14:textId="77777777" w:rsidR="00C7581B" w:rsidRPr="00FC676D" w:rsidRDefault="00C7581B" w:rsidP="00C7581B">
      <w:pPr>
        <w:numPr>
          <w:ilvl w:val="0"/>
          <w:numId w:val="8"/>
        </w:numPr>
        <w:rPr>
          <w:rFonts w:ascii="Times New Roman" w:hAnsi="Times New Roman" w:cs="Times New Roman"/>
          <w:sz w:val="24"/>
          <w:szCs w:val="24"/>
        </w:rPr>
      </w:pPr>
      <w:r w:rsidRPr="00FC676D">
        <w:rPr>
          <w:rFonts w:ascii="Times New Roman" w:hAnsi="Times New Roman" w:cs="Times New Roman"/>
          <w:b/>
          <w:bCs/>
          <w:sz w:val="24"/>
          <w:szCs w:val="24"/>
        </w:rPr>
        <w:t>Employer-Sponsored Insurance</w:t>
      </w:r>
      <w:r w:rsidRPr="00FC676D">
        <w:rPr>
          <w:rFonts w:ascii="Times New Roman" w:hAnsi="Times New Roman" w:cs="Times New Roman"/>
          <w:sz w:val="24"/>
          <w:szCs w:val="24"/>
        </w:rPr>
        <w:t>: Roughly </w:t>
      </w:r>
      <w:r w:rsidRPr="00FC676D">
        <w:rPr>
          <w:rFonts w:ascii="Times New Roman" w:hAnsi="Times New Roman" w:cs="Times New Roman"/>
          <w:b/>
          <w:bCs/>
          <w:sz w:val="24"/>
          <w:szCs w:val="24"/>
        </w:rPr>
        <w:t>50%</w:t>
      </w:r>
      <w:r w:rsidRPr="00FC676D">
        <w:rPr>
          <w:rFonts w:ascii="Times New Roman" w:hAnsi="Times New Roman" w:cs="Times New Roman"/>
          <w:sz w:val="24"/>
          <w:szCs w:val="24"/>
        </w:rPr>
        <w:t> of Americans receive health care through employer-sponsored plans.</w:t>
      </w:r>
    </w:p>
    <w:p w14:paraId="135ED557" w14:textId="77777777" w:rsidR="00C7581B" w:rsidRPr="00FC676D" w:rsidRDefault="00C7581B" w:rsidP="00C7581B">
      <w:pPr>
        <w:numPr>
          <w:ilvl w:val="0"/>
          <w:numId w:val="8"/>
        </w:numPr>
        <w:rPr>
          <w:rFonts w:ascii="Times New Roman" w:hAnsi="Times New Roman" w:cs="Times New Roman"/>
          <w:sz w:val="24"/>
          <w:szCs w:val="24"/>
        </w:rPr>
      </w:pPr>
      <w:r w:rsidRPr="00FC676D">
        <w:rPr>
          <w:rFonts w:ascii="Times New Roman" w:hAnsi="Times New Roman" w:cs="Times New Roman"/>
          <w:b/>
          <w:bCs/>
          <w:sz w:val="24"/>
          <w:szCs w:val="24"/>
        </w:rPr>
        <w:lastRenderedPageBreak/>
        <w:t>Government Programs</w:t>
      </w:r>
      <w:r w:rsidRPr="00FC676D">
        <w:rPr>
          <w:rFonts w:ascii="Times New Roman" w:hAnsi="Times New Roman" w:cs="Times New Roman"/>
          <w:sz w:val="24"/>
          <w:szCs w:val="24"/>
        </w:rPr>
        <w:t>: Approximately </w:t>
      </w:r>
      <w:r w:rsidRPr="00FC676D">
        <w:rPr>
          <w:rFonts w:ascii="Times New Roman" w:hAnsi="Times New Roman" w:cs="Times New Roman"/>
          <w:b/>
          <w:bCs/>
          <w:sz w:val="24"/>
          <w:szCs w:val="24"/>
        </w:rPr>
        <w:t>one-third</w:t>
      </w:r>
      <w:r w:rsidRPr="00FC676D">
        <w:rPr>
          <w:rFonts w:ascii="Times New Roman" w:hAnsi="Times New Roman" w:cs="Times New Roman"/>
          <w:sz w:val="24"/>
          <w:szCs w:val="24"/>
        </w:rPr>
        <w:t> use government programs, split between Medicare and Medicaid.</w:t>
      </w:r>
    </w:p>
    <w:p w14:paraId="382B1C49" w14:textId="77777777" w:rsidR="00C7581B" w:rsidRPr="00FC676D" w:rsidRDefault="00C7581B" w:rsidP="00C7581B">
      <w:pPr>
        <w:numPr>
          <w:ilvl w:val="0"/>
          <w:numId w:val="8"/>
        </w:numPr>
        <w:rPr>
          <w:rFonts w:ascii="Times New Roman" w:hAnsi="Times New Roman" w:cs="Times New Roman"/>
          <w:sz w:val="24"/>
          <w:szCs w:val="24"/>
        </w:rPr>
      </w:pPr>
      <w:r w:rsidRPr="00FC676D">
        <w:rPr>
          <w:rFonts w:ascii="Times New Roman" w:hAnsi="Times New Roman" w:cs="Times New Roman"/>
          <w:b/>
          <w:bCs/>
          <w:sz w:val="24"/>
          <w:szCs w:val="24"/>
        </w:rPr>
        <w:t>Direct Purchases</w:t>
      </w:r>
      <w:r w:rsidRPr="00FC676D">
        <w:rPr>
          <w:rFonts w:ascii="Times New Roman" w:hAnsi="Times New Roman" w:cs="Times New Roman"/>
          <w:sz w:val="24"/>
          <w:szCs w:val="24"/>
        </w:rPr>
        <w:t xml:space="preserve">: A smaller percentage </w:t>
      </w:r>
      <w:proofErr w:type="gramStart"/>
      <w:r w:rsidRPr="00FC676D">
        <w:rPr>
          <w:rFonts w:ascii="Times New Roman" w:hAnsi="Times New Roman" w:cs="Times New Roman"/>
          <w:sz w:val="24"/>
          <w:szCs w:val="24"/>
        </w:rPr>
        <w:t>pays</w:t>
      </w:r>
      <w:proofErr w:type="gramEnd"/>
      <w:r w:rsidRPr="00FC676D">
        <w:rPr>
          <w:rFonts w:ascii="Times New Roman" w:hAnsi="Times New Roman" w:cs="Times New Roman"/>
          <w:sz w:val="24"/>
          <w:szCs w:val="24"/>
        </w:rPr>
        <w:t xml:space="preserve"> for their own insurance through private companies.</w:t>
      </w:r>
    </w:p>
    <w:p w14:paraId="68E8E067" w14:textId="77777777" w:rsidR="00C7581B" w:rsidRPr="00FC676D" w:rsidRDefault="00C7581B" w:rsidP="00C7581B">
      <w:pPr>
        <w:numPr>
          <w:ilvl w:val="0"/>
          <w:numId w:val="8"/>
        </w:numPr>
        <w:rPr>
          <w:rFonts w:ascii="Times New Roman" w:hAnsi="Times New Roman" w:cs="Times New Roman"/>
          <w:sz w:val="24"/>
          <w:szCs w:val="24"/>
        </w:rPr>
      </w:pPr>
      <w:r w:rsidRPr="00FC676D">
        <w:rPr>
          <w:rFonts w:ascii="Times New Roman" w:hAnsi="Times New Roman" w:cs="Times New Roman"/>
          <w:b/>
          <w:bCs/>
          <w:sz w:val="24"/>
          <w:szCs w:val="24"/>
        </w:rPr>
        <w:t>Uninsured Individuals</w:t>
      </w:r>
      <w:r w:rsidRPr="00FC676D">
        <w:rPr>
          <w:rFonts w:ascii="Times New Roman" w:hAnsi="Times New Roman" w:cs="Times New Roman"/>
          <w:sz w:val="24"/>
          <w:szCs w:val="24"/>
        </w:rPr>
        <w:t>: A significant segment, estimated at </w:t>
      </w:r>
      <w:r w:rsidRPr="00FC676D">
        <w:rPr>
          <w:rFonts w:ascii="Times New Roman" w:hAnsi="Times New Roman" w:cs="Times New Roman"/>
          <w:b/>
          <w:bCs/>
          <w:sz w:val="24"/>
          <w:szCs w:val="24"/>
        </w:rPr>
        <w:t>47 to 60 million</w:t>
      </w:r>
      <w:r w:rsidRPr="00FC676D">
        <w:rPr>
          <w:rFonts w:ascii="Times New Roman" w:hAnsi="Times New Roman" w:cs="Times New Roman"/>
          <w:sz w:val="24"/>
          <w:szCs w:val="24"/>
        </w:rPr>
        <w:t xml:space="preserve">, </w:t>
      </w:r>
      <w:proofErr w:type="gramStart"/>
      <w:r w:rsidRPr="00FC676D">
        <w:rPr>
          <w:rFonts w:ascii="Times New Roman" w:hAnsi="Times New Roman" w:cs="Times New Roman"/>
          <w:sz w:val="24"/>
          <w:szCs w:val="24"/>
        </w:rPr>
        <w:t>lack</w:t>
      </w:r>
      <w:proofErr w:type="gramEnd"/>
      <w:r w:rsidRPr="00FC676D">
        <w:rPr>
          <w:rFonts w:ascii="Times New Roman" w:hAnsi="Times New Roman" w:cs="Times New Roman"/>
          <w:sz w:val="24"/>
          <w:szCs w:val="24"/>
        </w:rPr>
        <w:t xml:space="preserve"> insurance and pay directly for medical care.</w:t>
      </w:r>
    </w:p>
    <w:p w14:paraId="48F5BEFC" w14:textId="77777777" w:rsidR="00C7581B" w:rsidRPr="00FC676D" w:rsidRDefault="00C7581B" w:rsidP="00C7581B">
      <w:pPr>
        <w:rPr>
          <w:rFonts w:ascii="Times New Roman" w:hAnsi="Times New Roman" w:cs="Times New Roman"/>
          <w:b/>
          <w:bCs/>
          <w:sz w:val="24"/>
          <w:szCs w:val="24"/>
        </w:rPr>
      </w:pPr>
      <w:r w:rsidRPr="00FC676D">
        <w:rPr>
          <w:rFonts w:ascii="Times New Roman" w:hAnsi="Times New Roman" w:cs="Times New Roman"/>
          <w:b/>
          <w:bCs/>
          <w:sz w:val="24"/>
          <w:szCs w:val="24"/>
        </w:rPr>
        <w:t>Pie Chart Breakdown</w:t>
      </w:r>
    </w:p>
    <w:tbl>
      <w:tblPr>
        <w:tblW w:w="984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7339"/>
        <w:gridCol w:w="2502"/>
      </w:tblGrid>
      <w:tr w:rsidR="00C7581B" w:rsidRPr="00FC676D" w14:paraId="050DF4B2" w14:textId="77777777" w:rsidTr="00C7581B">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16ACB526" w14:textId="77777777" w:rsidR="00C7581B" w:rsidRPr="00FC676D" w:rsidRDefault="00C7581B" w:rsidP="00C7581B">
            <w:pPr>
              <w:rPr>
                <w:rFonts w:ascii="Times New Roman" w:hAnsi="Times New Roman" w:cs="Times New Roman"/>
                <w:b/>
                <w:bCs/>
                <w:sz w:val="24"/>
                <w:szCs w:val="24"/>
              </w:rPr>
            </w:pPr>
            <w:r w:rsidRPr="00FC676D">
              <w:rPr>
                <w:rFonts w:ascii="Times New Roman" w:hAnsi="Times New Roman" w:cs="Times New Roman"/>
                <w:b/>
                <w:bCs/>
                <w:sz w:val="24"/>
                <w:szCs w:val="24"/>
              </w:rPr>
              <w:t>Access Method</w:t>
            </w:r>
          </w:p>
        </w:tc>
        <w:tc>
          <w:tcPr>
            <w:tcW w:w="0" w:type="auto"/>
            <w:tcBorders>
              <w:top w:val="single" w:sz="2" w:space="0" w:color="auto"/>
              <w:left w:val="single" w:sz="2" w:space="0" w:color="auto"/>
              <w:bottom w:val="single" w:sz="6" w:space="0" w:color="auto"/>
              <w:right w:val="single" w:sz="2" w:space="0" w:color="auto"/>
            </w:tcBorders>
            <w:vAlign w:val="center"/>
            <w:hideMark/>
          </w:tcPr>
          <w:p w14:paraId="7AAE1FFC" w14:textId="77777777" w:rsidR="00C7581B" w:rsidRPr="00FC676D" w:rsidRDefault="00C7581B" w:rsidP="00C7581B">
            <w:pPr>
              <w:rPr>
                <w:rFonts w:ascii="Times New Roman" w:hAnsi="Times New Roman" w:cs="Times New Roman"/>
                <w:b/>
                <w:bCs/>
                <w:sz w:val="24"/>
                <w:szCs w:val="24"/>
              </w:rPr>
            </w:pPr>
            <w:r w:rsidRPr="00FC676D">
              <w:rPr>
                <w:rFonts w:ascii="Times New Roman" w:hAnsi="Times New Roman" w:cs="Times New Roman"/>
                <w:b/>
                <w:bCs/>
                <w:sz w:val="24"/>
                <w:szCs w:val="24"/>
              </w:rPr>
              <w:t>Percentage</w:t>
            </w:r>
          </w:p>
        </w:tc>
      </w:tr>
      <w:tr w:rsidR="00C7581B" w:rsidRPr="00FC676D" w14:paraId="36AEB044" w14:textId="77777777" w:rsidTr="00C7581B">
        <w:tc>
          <w:tcPr>
            <w:tcW w:w="0" w:type="auto"/>
            <w:tcBorders>
              <w:top w:val="single" w:sz="2" w:space="0" w:color="auto"/>
              <w:left w:val="single" w:sz="2" w:space="0" w:color="auto"/>
              <w:bottom w:val="single" w:sz="6" w:space="0" w:color="auto"/>
              <w:right w:val="single" w:sz="2" w:space="0" w:color="auto"/>
            </w:tcBorders>
            <w:vAlign w:val="center"/>
            <w:hideMark/>
          </w:tcPr>
          <w:p w14:paraId="037104BE"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b/>
                <w:bCs/>
                <w:sz w:val="24"/>
                <w:szCs w:val="24"/>
              </w:rPr>
              <w:t>Employer-Sponsored Insurance</w:t>
            </w:r>
          </w:p>
        </w:tc>
        <w:tc>
          <w:tcPr>
            <w:tcW w:w="0" w:type="auto"/>
            <w:tcBorders>
              <w:top w:val="single" w:sz="2" w:space="0" w:color="auto"/>
              <w:left w:val="single" w:sz="2" w:space="0" w:color="auto"/>
              <w:bottom w:val="single" w:sz="6" w:space="0" w:color="auto"/>
              <w:right w:val="single" w:sz="2" w:space="0" w:color="auto"/>
            </w:tcBorders>
            <w:vAlign w:val="center"/>
            <w:hideMark/>
          </w:tcPr>
          <w:p w14:paraId="21CFA9B8"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sz w:val="24"/>
                <w:szCs w:val="24"/>
              </w:rPr>
              <w:t>~50%</w:t>
            </w:r>
          </w:p>
        </w:tc>
      </w:tr>
      <w:tr w:rsidR="00C7581B" w:rsidRPr="00FC676D" w14:paraId="43B15196" w14:textId="77777777" w:rsidTr="00C7581B">
        <w:tc>
          <w:tcPr>
            <w:tcW w:w="0" w:type="auto"/>
            <w:tcBorders>
              <w:top w:val="single" w:sz="2" w:space="0" w:color="auto"/>
              <w:left w:val="single" w:sz="2" w:space="0" w:color="auto"/>
              <w:bottom w:val="single" w:sz="6" w:space="0" w:color="auto"/>
              <w:right w:val="single" w:sz="2" w:space="0" w:color="auto"/>
            </w:tcBorders>
            <w:vAlign w:val="center"/>
            <w:hideMark/>
          </w:tcPr>
          <w:p w14:paraId="66ACF1EC"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b/>
                <w:bCs/>
                <w:sz w:val="24"/>
                <w:szCs w:val="24"/>
              </w:rPr>
              <w:t>Government Programs (Medicare/Medicaid)</w:t>
            </w:r>
          </w:p>
        </w:tc>
        <w:tc>
          <w:tcPr>
            <w:tcW w:w="0" w:type="auto"/>
            <w:tcBorders>
              <w:top w:val="single" w:sz="2" w:space="0" w:color="auto"/>
              <w:left w:val="single" w:sz="2" w:space="0" w:color="auto"/>
              <w:bottom w:val="single" w:sz="6" w:space="0" w:color="auto"/>
              <w:right w:val="single" w:sz="2" w:space="0" w:color="auto"/>
            </w:tcBorders>
            <w:vAlign w:val="center"/>
            <w:hideMark/>
          </w:tcPr>
          <w:p w14:paraId="13C9E70B"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sz w:val="24"/>
                <w:szCs w:val="24"/>
              </w:rPr>
              <w:t>~33%</w:t>
            </w:r>
          </w:p>
        </w:tc>
      </w:tr>
      <w:tr w:rsidR="00C7581B" w:rsidRPr="00FC676D" w14:paraId="0307ED74" w14:textId="77777777" w:rsidTr="00C7581B">
        <w:tc>
          <w:tcPr>
            <w:tcW w:w="0" w:type="auto"/>
            <w:tcBorders>
              <w:top w:val="single" w:sz="2" w:space="0" w:color="auto"/>
              <w:left w:val="single" w:sz="2" w:space="0" w:color="auto"/>
              <w:bottom w:val="single" w:sz="6" w:space="0" w:color="auto"/>
              <w:right w:val="single" w:sz="2" w:space="0" w:color="auto"/>
            </w:tcBorders>
            <w:vAlign w:val="center"/>
            <w:hideMark/>
          </w:tcPr>
          <w:p w14:paraId="0493B100"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b/>
                <w:bCs/>
                <w:sz w:val="24"/>
                <w:szCs w:val="24"/>
              </w:rPr>
              <w:t>Direct Purchases</w:t>
            </w:r>
          </w:p>
        </w:tc>
        <w:tc>
          <w:tcPr>
            <w:tcW w:w="0" w:type="auto"/>
            <w:tcBorders>
              <w:top w:val="single" w:sz="2" w:space="0" w:color="auto"/>
              <w:left w:val="single" w:sz="2" w:space="0" w:color="auto"/>
              <w:bottom w:val="single" w:sz="6" w:space="0" w:color="auto"/>
              <w:right w:val="single" w:sz="2" w:space="0" w:color="auto"/>
            </w:tcBorders>
            <w:vAlign w:val="center"/>
            <w:hideMark/>
          </w:tcPr>
          <w:p w14:paraId="30FA07BF"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sz w:val="24"/>
                <w:szCs w:val="24"/>
              </w:rPr>
              <w:t>Small sliver</w:t>
            </w:r>
          </w:p>
        </w:tc>
      </w:tr>
      <w:tr w:rsidR="00C7581B" w:rsidRPr="00FC676D" w14:paraId="71D17A18" w14:textId="77777777" w:rsidTr="00C7581B">
        <w:tc>
          <w:tcPr>
            <w:tcW w:w="0" w:type="auto"/>
            <w:tcBorders>
              <w:top w:val="single" w:sz="2" w:space="0" w:color="auto"/>
              <w:left w:val="single" w:sz="2" w:space="0" w:color="auto"/>
              <w:bottom w:val="single" w:sz="6" w:space="0" w:color="auto"/>
              <w:right w:val="single" w:sz="2" w:space="0" w:color="auto"/>
            </w:tcBorders>
            <w:vAlign w:val="center"/>
            <w:hideMark/>
          </w:tcPr>
          <w:p w14:paraId="622D1E0E"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b/>
                <w:bCs/>
                <w:sz w:val="24"/>
                <w:szCs w:val="24"/>
              </w:rPr>
              <w:t>Uninsured</w:t>
            </w:r>
          </w:p>
        </w:tc>
        <w:tc>
          <w:tcPr>
            <w:tcW w:w="0" w:type="auto"/>
            <w:tcBorders>
              <w:top w:val="single" w:sz="2" w:space="0" w:color="auto"/>
              <w:left w:val="single" w:sz="2" w:space="0" w:color="auto"/>
              <w:bottom w:val="single" w:sz="6" w:space="0" w:color="auto"/>
              <w:right w:val="single" w:sz="2" w:space="0" w:color="auto"/>
            </w:tcBorders>
            <w:vAlign w:val="center"/>
            <w:hideMark/>
          </w:tcPr>
          <w:p w14:paraId="77E6F1A7"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sz w:val="24"/>
                <w:szCs w:val="24"/>
              </w:rPr>
              <w:t>47 to 60 million</w:t>
            </w:r>
          </w:p>
        </w:tc>
      </w:tr>
    </w:tbl>
    <w:p w14:paraId="0C45D040"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sz w:val="24"/>
          <w:szCs w:val="24"/>
        </w:rPr>
        <w:t>It’s crucial to understand the implications surrounding these statistics, especially regarding financial vulnerability for those without insurance.</w:t>
      </w:r>
    </w:p>
    <w:p w14:paraId="4AC3BECE" w14:textId="22B8B398" w:rsidR="00C7581B" w:rsidRPr="00FC676D" w:rsidRDefault="00C7581B" w:rsidP="00C7581B">
      <w:pPr>
        <w:rPr>
          <w:rFonts w:ascii="Times New Roman" w:hAnsi="Times New Roman" w:cs="Times New Roman"/>
          <w:b/>
          <w:bCs/>
          <w:color w:val="FF0000"/>
          <w:sz w:val="28"/>
          <w:szCs w:val="28"/>
        </w:rPr>
      </w:pPr>
      <w:r w:rsidRPr="00FC676D">
        <w:rPr>
          <w:rFonts w:ascii="Times New Roman" w:hAnsi="Times New Roman" w:cs="Times New Roman"/>
          <w:b/>
          <w:bCs/>
          <w:color w:val="FF0000"/>
          <w:sz w:val="28"/>
          <w:szCs w:val="28"/>
        </w:rPr>
        <w:t>Medicare</w:t>
      </w:r>
    </w:p>
    <w:p w14:paraId="5A7D7548" w14:textId="77777777" w:rsidR="00C7581B" w:rsidRPr="00FC676D" w:rsidRDefault="00C7581B" w:rsidP="00C7581B">
      <w:pPr>
        <w:rPr>
          <w:rFonts w:ascii="Times New Roman" w:hAnsi="Times New Roman" w:cs="Times New Roman"/>
          <w:b/>
          <w:bCs/>
          <w:sz w:val="24"/>
          <w:szCs w:val="24"/>
        </w:rPr>
      </w:pPr>
      <w:r w:rsidRPr="00FC676D">
        <w:rPr>
          <w:rFonts w:ascii="Times New Roman" w:hAnsi="Times New Roman" w:cs="Times New Roman"/>
          <w:b/>
          <w:bCs/>
          <w:sz w:val="24"/>
          <w:szCs w:val="24"/>
        </w:rPr>
        <w:t>The Origins and Purpose of Medicare</w:t>
      </w:r>
    </w:p>
    <w:p w14:paraId="1A093003"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sz w:val="24"/>
          <w:szCs w:val="24"/>
        </w:rPr>
        <w:t>The creation of Medicare traces back to concerns held by early 20th-century leaders like Franklin Roosevelt and Harry Truman, who recognized that elderly and vulnerable individuals often lacked access to medical care. Here’s a breakdown of its historical context:</w:t>
      </w:r>
    </w:p>
    <w:p w14:paraId="6D83A94C" w14:textId="77777777" w:rsidR="00C7581B" w:rsidRPr="00FC676D" w:rsidRDefault="00C7581B" w:rsidP="00C7581B">
      <w:pPr>
        <w:numPr>
          <w:ilvl w:val="0"/>
          <w:numId w:val="9"/>
        </w:numPr>
        <w:rPr>
          <w:rFonts w:ascii="Times New Roman" w:hAnsi="Times New Roman" w:cs="Times New Roman"/>
          <w:sz w:val="24"/>
          <w:szCs w:val="24"/>
        </w:rPr>
      </w:pPr>
      <w:r w:rsidRPr="00FC676D">
        <w:rPr>
          <w:rFonts w:ascii="Times New Roman" w:hAnsi="Times New Roman" w:cs="Times New Roman"/>
          <w:b/>
          <w:bCs/>
          <w:sz w:val="24"/>
          <w:szCs w:val="24"/>
        </w:rPr>
        <w:t>1965</w:t>
      </w:r>
      <w:r w:rsidRPr="00FC676D">
        <w:rPr>
          <w:rFonts w:ascii="Times New Roman" w:hAnsi="Times New Roman" w:cs="Times New Roman"/>
          <w:sz w:val="24"/>
          <w:szCs w:val="24"/>
        </w:rPr>
        <w:t>: President Lyndon Johnson officially established the Medicare program, building upon the Social Security Act.</w:t>
      </w:r>
    </w:p>
    <w:p w14:paraId="6F02AA03" w14:textId="77777777" w:rsidR="00C7581B" w:rsidRPr="00FC676D" w:rsidRDefault="00C7581B" w:rsidP="00C7581B">
      <w:pPr>
        <w:numPr>
          <w:ilvl w:val="0"/>
          <w:numId w:val="9"/>
        </w:numPr>
        <w:rPr>
          <w:rFonts w:ascii="Times New Roman" w:hAnsi="Times New Roman" w:cs="Times New Roman"/>
          <w:sz w:val="24"/>
          <w:szCs w:val="24"/>
        </w:rPr>
      </w:pPr>
      <w:r w:rsidRPr="00FC676D">
        <w:rPr>
          <w:rFonts w:ascii="Times New Roman" w:hAnsi="Times New Roman" w:cs="Times New Roman"/>
          <w:b/>
          <w:bCs/>
          <w:sz w:val="24"/>
          <w:szCs w:val="24"/>
        </w:rPr>
        <w:t>Target Groups</w:t>
      </w:r>
      <w:r w:rsidRPr="00FC676D">
        <w:rPr>
          <w:rFonts w:ascii="Times New Roman" w:hAnsi="Times New Roman" w:cs="Times New Roman"/>
          <w:sz w:val="24"/>
          <w:szCs w:val="24"/>
        </w:rPr>
        <w:t>: Initially, Medicare aimed to assist:</w:t>
      </w:r>
    </w:p>
    <w:p w14:paraId="54413A63" w14:textId="77777777" w:rsidR="00C7581B" w:rsidRPr="00FC676D" w:rsidRDefault="00C7581B" w:rsidP="00C7581B">
      <w:pPr>
        <w:numPr>
          <w:ilvl w:val="1"/>
          <w:numId w:val="9"/>
        </w:numPr>
        <w:rPr>
          <w:rFonts w:ascii="Times New Roman" w:hAnsi="Times New Roman" w:cs="Times New Roman"/>
          <w:sz w:val="24"/>
          <w:szCs w:val="24"/>
        </w:rPr>
      </w:pPr>
      <w:r w:rsidRPr="00FC676D">
        <w:rPr>
          <w:rFonts w:ascii="Times New Roman" w:hAnsi="Times New Roman" w:cs="Times New Roman"/>
          <w:b/>
          <w:bCs/>
          <w:sz w:val="24"/>
          <w:szCs w:val="24"/>
        </w:rPr>
        <w:t>Elderly Individuals</w:t>
      </w:r>
      <w:r w:rsidRPr="00FC676D">
        <w:rPr>
          <w:rFonts w:ascii="Times New Roman" w:hAnsi="Times New Roman" w:cs="Times New Roman"/>
          <w:sz w:val="24"/>
          <w:szCs w:val="24"/>
        </w:rPr>
        <w:t>: Primarily over the age of 65, who faced low incomes and high medical expenses.</w:t>
      </w:r>
    </w:p>
    <w:p w14:paraId="6569C732" w14:textId="77777777" w:rsidR="00C7581B" w:rsidRPr="00FC676D" w:rsidRDefault="00C7581B" w:rsidP="00C7581B">
      <w:pPr>
        <w:numPr>
          <w:ilvl w:val="1"/>
          <w:numId w:val="9"/>
        </w:numPr>
        <w:rPr>
          <w:rFonts w:ascii="Times New Roman" w:hAnsi="Times New Roman" w:cs="Times New Roman"/>
          <w:sz w:val="24"/>
          <w:szCs w:val="24"/>
        </w:rPr>
      </w:pPr>
      <w:r w:rsidRPr="00FC676D">
        <w:rPr>
          <w:rFonts w:ascii="Times New Roman" w:hAnsi="Times New Roman" w:cs="Times New Roman"/>
          <w:b/>
          <w:bCs/>
          <w:sz w:val="24"/>
          <w:szCs w:val="24"/>
        </w:rPr>
        <w:t>Disabled Individuals</w:t>
      </w:r>
      <w:r w:rsidRPr="00FC676D">
        <w:rPr>
          <w:rFonts w:ascii="Times New Roman" w:hAnsi="Times New Roman" w:cs="Times New Roman"/>
          <w:sz w:val="24"/>
          <w:szCs w:val="24"/>
        </w:rPr>
        <w:t>: Those with limited income and high medical costs.</w:t>
      </w:r>
    </w:p>
    <w:p w14:paraId="260BC433" w14:textId="77777777" w:rsidR="00C7581B" w:rsidRPr="00FC676D" w:rsidRDefault="00C7581B" w:rsidP="00C7581B">
      <w:pPr>
        <w:rPr>
          <w:rFonts w:ascii="Times New Roman" w:hAnsi="Times New Roman" w:cs="Times New Roman"/>
          <w:b/>
          <w:bCs/>
          <w:sz w:val="24"/>
          <w:szCs w:val="24"/>
        </w:rPr>
      </w:pPr>
      <w:r w:rsidRPr="00FC676D">
        <w:rPr>
          <w:rFonts w:ascii="Times New Roman" w:hAnsi="Times New Roman" w:cs="Times New Roman"/>
          <w:b/>
          <w:bCs/>
          <w:sz w:val="24"/>
          <w:szCs w:val="24"/>
        </w:rPr>
        <w:t>Expansion Over Time</w:t>
      </w:r>
    </w:p>
    <w:p w14:paraId="2C7295BF"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sz w:val="24"/>
          <w:szCs w:val="24"/>
        </w:rPr>
        <w:t>Medicare continued evolving over the decades:</w:t>
      </w:r>
    </w:p>
    <w:p w14:paraId="42E78339" w14:textId="77777777" w:rsidR="00C7581B" w:rsidRPr="00FC676D" w:rsidRDefault="00C7581B" w:rsidP="00C7581B">
      <w:pPr>
        <w:numPr>
          <w:ilvl w:val="0"/>
          <w:numId w:val="10"/>
        </w:numPr>
        <w:rPr>
          <w:rFonts w:ascii="Times New Roman" w:hAnsi="Times New Roman" w:cs="Times New Roman"/>
          <w:sz w:val="24"/>
          <w:szCs w:val="24"/>
        </w:rPr>
      </w:pPr>
      <w:r w:rsidRPr="00FC676D">
        <w:rPr>
          <w:rFonts w:ascii="Times New Roman" w:hAnsi="Times New Roman" w:cs="Times New Roman"/>
          <w:b/>
          <w:bCs/>
          <w:sz w:val="24"/>
          <w:szCs w:val="24"/>
        </w:rPr>
        <w:t>1970s</w:t>
      </w:r>
      <w:r w:rsidRPr="00FC676D">
        <w:rPr>
          <w:rFonts w:ascii="Times New Roman" w:hAnsi="Times New Roman" w:cs="Times New Roman"/>
          <w:sz w:val="24"/>
          <w:szCs w:val="24"/>
        </w:rPr>
        <w:t>: Coverage was extended to patients with kidney failure, facilitating access to dialysis and other treatments.</w:t>
      </w:r>
    </w:p>
    <w:p w14:paraId="46A1FC72" w14:textId="77777777" w:rsidR="00C7581B" w:rsidRPr="00FC676D" w:rsidRDefault="00C7581B" w:rsidP="00C7581B">
      <w:pPr>
        <w:numPr>
          <w:ilvl w:val="0"/>
          <w:numId w:val="10"/>
        </w:numPr>
        <w:rPr>
          <w:rFonts w:ascii="Times New Roman" w:hAnsi="Times New Roman" w:cs="Times New Roman"/>
          <w:sz w:val="24"/>
          <w:szCs w:val="24"/>
        </w:rPr>
      </w:pPr>
      <w:r w:rsidRPr="00FC676D">
        <w:rPr>
          <w:rFonts w:ascii="Times New Roman" w:hAnsi="Times New Roman" w:cs="Times New Roman"/>
          <w:b/>
          <w:bCs/>
          <w:sz w:val="24"/>
          <w:szCs w:val="24"/>
        </w:rPr>
        <w:t>2000s</w:t>
      </w:r>
      <w:r w:rsidRPr="00FC676D">
        <w:rPr>
          <w:rFonts w:ascii="Times New Roman" w:hAnsi="Times New Roman" w:cs="Times New Roman"/>
          <w:sz w:val="24"/>
          <w:szCs w:val="24"/>
        </w:rPr>
        <w:t>: Individuals diagnosed with ALS (Lou Gehrig's disease) were included in Medicare coverage.</w:t>
      </w:r>
    </w:p>
    <w:p w14:paraId="4F5E79FB" w14:textId="77777777" w:rsidR="00C7581B" w:rsidRPr="00FC676D" w:rsidRDefault="00C7581B" w:rsidP="00C7581B">
      <w:pPr>
        <w:rPr>
          <w:rFonts w:ascii="Times New Roman" w:hAnsi="Times New Roman" w:cs="Times New Roman"/>
          <w:b/>
          <w:bCs/>
          <w:sz w:val="24"/>
          <w:szCs w:val="24"/>
        </w:rPr>
      </w:pPr>
      <w:r w:rsidRPr="00FC676D">
        <w:rPr>
          <w:rFonts w:ascii="Times New Roman" w:hAnsi="Times New Roman" w:cs="Times New Roman"/>
          <w:b/>
          <w:bCs/>
          <w:sz w:val="24"/>
          <w:szCs w:val="24"/>
        </w:rPr>
        <w:lastRenderedPageBreak/>
        <w:t>Structure of Medicare: How it Works</w:t>
      </w:r>
    </w:p>
    <w:p w14:paraId="767A607B"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sz w:val="24"/>
          <w:szCs w:val="24"/>
        </w:rPr>
        <w:t>Medicare is divided into distinct parts, each with specific coverage areas:</w:t>
      </w:r>
    </w:p>
    <w:p w14:paraId="4FD447C4" w14:textId="77777777" w:rsidR="00C7581B" w:rsidRPr="00FC676D" w:rsidRDefault="00C7581B" w:rsidP="00C7581B">
      <w:pPr>
        <w:numPr>
          <w:ilvl w:val="0"/>
          <w:numId w:val="11"/>
        </w:numPr>
        <w:rPr>
          <w:rFonts w:ascii="Times New Roman" w:hAnsi="Times New Roman" w:cs="Times New Roman"/>
          <w:sz w:val="24"/>
          <w:szCs w:val="24"/>
        </w:rPr>
      </w:pPr>
      <w:r w:rsidRPr="00FC676D">
        <w:rPr>
          <w:rFonts w:ascii="Times New Roman" w:hAnsi="Times New Roman" w:cs="Times New Roman"/>
          <w:b/>
          <w:bCs/>
          <w:sz w:val="24"/>
          <w:szCs w:val="24"/>
        </w:rPr>
        <w:t>Medicare Part A</w:t>
      </w:r>
      <w:r w:rsidRPr="00FC676D">
        <w:rPr>
          <w:rFonts w:ascii="Times New Roman" w:hAnsi="Times New Roman" w:cs="Times New Roman"/>
          <w:sz w:val="24"/>
          <w:szCs w:val="24"/>
        </w:rPr>
        <w:t>:</w:t>
      </w:r>
    </w:p>
    <w:p w14:paraId="1DD2186D" w14:textId="77777777" w:rsidR="00C7581B" w:rsidRPr="00FC676D" w:rsidRDefault="00C7581B" w:rsidP="00C7581B">
      <w:pPr>
        <w:numPr>
          <w:ilvl w:val="1"/>
          <w:numId w:val="11"/>
        </w:numPr>
        <w:rPr>
          <w:rFonts w:ascii="Times New Roman" w:hAnsi="Times New Roman" w:cs="Times New Roman"/>
          <w:sz w:val="24"/>
          <w:szCs w:val="24"/>
        </w:rPr>
      </w:pPr>
      <w:r w:rsidRPr="00FC676D">
        <w:rPr>
          <w:rFonts w:ascii="Times New Roman" w:hAnsi="Times New Roman" w:cs="Times New Roman"/>
          <w:b/>
          <w:bCs/>
          <w:sz w:val="24"/>
          <w:szCs w:val="24"/>
        </w:rPr>
        <w:t>Coverage</w:t>
      </w:r>
      <w:r w:rsidRPr="00FC676D">
        <w:rPr>
          <w:rFonts w:ascii="Times New Roman" w:hAnsi="Times New Roman" w:cs="Times New Roman"/>
          <w:sz w:val="24"/>
          <w:szCs w:val="24"/>
        </w:rPr>
        <w:t>: Hospital insurance, covering expenses related to hospital stays, nursing care, and hospice services.</w:t>
      </w:r>
    </w:p>
    <w:p w14:paraId="1FFFC87E" w14:textId="77777777" w:rsidR="00C7581B" w:rsidRPr="00FC676D" w:rsidRDefault="00C7581B" w:rsidP="00C7581B">
      <w:pPr>
        <w:numPr>
          <w:ilvl w:val="1"/>
          <w:numId w:val="11"/>
        </w:numPr>
        <w:rPr>
          <w:rFonts w:ascii="Times New Roman" w:hAnsi="Times New Roman" w:cs="Times New Roman"/>
          <w:sz w:val="24"/>
          <w:szCs w:val="24"/>
        </w:rPr>
      </w:pPr>
      <w:r w:rsidRPr="00FC676D">
        <w:rPr>
          <w:rFonts w:ascii="Times New Roman" w:hAnsi="Times New Roman" w:cs="Times New Roman"/>
          <w:b/>
          <w:bCs/>
          <w:sz w:val="24"/>
          <w:szCs w:val="24"/>
        </w:rPr>
        <w:t>Cost</w:t>
      </w:r>
      <w:r w:rsidRPr="00FC676D">
        <w:rPr>
          <w:rFonts w:ascii="Times New Roman" w:hAnsi="Times New Roman" w:cs="Times New Roman"/>
          <w:sz w:val="24"/>
          <w:szCs w:val="24"/>
        </w:rPr>
        <w:t>: Beneficiaries must pay about a $1,000 deductible upon admission for the first 60 days.</w:t>
      </w:r>
    </w:p>
    <w:p w14:paraId="32BB5AC6" w14:textId="77777777" w:rsidR="00C7581B" w:rsidRPr="00FC676D" w:rsidRDefault="00C7581B" w:rsidP="00C7581B">
      <w:pPr>
        <w:numPr>
          <w:ilvl w:val="1"/>
          <w:numId w:val="11"/>
        </w:numPr>
        <w:rPr>
          <w:rFonts w:ascii="Times New Roman" w:hAnsi="Times New Roman" w:cs="Times New Roman"/>
          <w:sz w:val="24"/>
          <w:szCs w:val="24"/>
        </w:rPr>
      </w:pPr>
      <w:r w:rsidRPr="00FC676D">
        <w:rPr>
          <w:rFonts w:ascii="Times New Roman" w:hAnsi="Times New Roman" w:cs="Times New Roman"/>
          <w:b/>
          <w:bCs/>
          <w:sz w:val="24"/>
          <w:szCs w:val="24"/>
        </w:rPr>
        <w:t>Funding</w:t>
      </w:r>
      <w:r w:rsidRPr="00FC676D">
        <w:rPr>
          <w:rFonts w:ascii="Times New Roman" w:hAnsi="Times New Roman" w:cs="Times New Roman"/>
          <w:sz w:val="24"/>
          <w:szCs w:val="24"/>
        </w:rPr>
        <w:t>: Financed through a 2.9% payroll tax shared between employees and employers. Eligibility is contingent upon at least ten years of tax contributions.</w:t>
      </w:r>
    </w:p>
    <w:p w14:paraId="58961EF7" w14:textId="77777777" w:rsidR="00C7581B" w:rsidRPr="00FC676D" w:rsidRDefault="00C7581B" w:rsidP="00C7581B">
      <w:pPr>
        <w:numPr>
          <w:ilvl w:val="0"/>
          <w:numId w:val="11"/>
        </w:numPr>
        <w:rPr>
          <w:rFonts w:ascii="Times New Roman" w:hAnsi="Times New Roman" w:cs="Times New Roman"/>
          <w:sz w:val="24"/>
          <w:szCs w:val="24"/>
        </w:rPr>
      </w:pPr>
      <w:r w:rsidRPr="00FC676D">
        <w:rPr>
          <w:rFonts w:ascii="Times New Roman" w:hAnsi="Times New Roman" w:cs="Times New Roman"/>
          <w:b/>
          <w:bCs/>
          <w:sz w:val="24"/>
          <w:szCs w:val="24"/>
        </w:rPr>
        <w:t>Medicare Part B</w:t>
      </w:r>
      <w:r w:rsidRPr="00FC676D">
        <w:rPr>
          <w:rFonts w:ascii="Times New Roman" w:hAnsi="Times New Roman" w:cs="Times New Roman"/>
          <w:sz w:val="24"/>
          <w:szCs w:val="24"/>
        </w:rPr>
        <w:t>:</w:t>
      </w:r>
    </w:p>
    <w:p w14:paraId="122EDD0C" w14:textId="77777777" w:rsidR="00C7581B" w:rsidRPr="00FC676D" w:rsidRDefault="00C7581B" w:rsidP="00C7581B">
      <w:pPr>
        <w:numPr>
          <w:ilvl w:val="1"/>
          <w:numId w:val="11"/>
        </w:numPr>
        <w:rPr>
          <w:rFonts w:ascii="Times New Roman" w:hAnsi="Times New Roman" w:cs="Times New Roman"/>
          <w:sz w:val="24"/>
          <w:szCs w:val="24"/>
        </w:rPr>
      </w:pPr>
      <w:r w:rsidRPr="00FC676D">
        <w:rPr>
          <w:rFonts w:ascii="Times New Roman" w:hAnsi="Times New Roman" w:cs="Times New Roman"/>
          <w:b/>
          <w:bCs/>
          <w:sz w:val="24"/>
          <w:szCs w:val="24"/>
        </w:rPr>
        <w:t>Coverage</w:t>
      </w:r>
      <w:r w:rsidRPr="00FC676D">
        <w:rPr>
          <w:rFonts w:ascii="Times New Roman" w:hAnsi="Times New Roman" w:cs="Times New Roman"/>
          <w:sz w:val="24"/>
          <w:szCs w:val="24"/>
        </w:rPr>
        <w:t>: Medical insurance for outpatient care, doctor visits, and preventive services.</w:t>
      </w:r>
    </w:p>
    <w:p w14:paraId="2AE2DDBE" w14:textId="77777777" w:rsidR="00C7581B" w:rsidRPr="00FC676D" w:rsidRDefault="00C7581B" w:rsidP="00C7581B">
      <w:pPr>
        <w:numPr>
          <w:ilvl w:val="1"/>
          <w:numId w:val="11"/>
        </w:numPr>
        <w:rPr>
          <w:rFonts w:ascii="Times New Roman" w:hAnsi="Times New Roman" w:cs="Times New Roman"/>
          <w:sz w:val="24"/>
          <w:szCs w:val="24"/>
        </w:rPr>
      </w:pPr>
      <w:r w:rsidRPr="00FC676D">
        <w:rPr>
          <w:rFonts w:ascii="Times New Roman" w:hAnsi="Times New Roman" w:cs="Times New Roman"/>
          <w:b/>
          <w:bCs/>
          <w:sz w:val="24"/>
          <w:szCs w:val="24"/>
        </w:rPr>
        <w:t>Cost</w:t>
      </w:r>
      <w:r w:rsidRPr="00FC676D">
        <w:rPr>
          <w:rFonts w:ascii="Times New Roman" w:hAnsi="Times New Roman" w:cs="Times New Roman"/>
          <w:sz w:val="24"/>
          <w:szCs w:val="24"/>
        </w:rPr>
        <w:t>: Beneficiaries typically pay a monthly premium of approximately $100, along with deductibles and co-pays.</w:t>
      </w:r>
    </w:p>
    <w:p w14:paraId="5C618755" w14:textId="77777777" w:rsidR="00C7581B" w:rsidRPr="00FC676D" w:rsidRDefault="00C7581B" w:rsidP="00C7581B">
      <w:pPr>
        <w:numPr>
          <w:ilvl w:val="1"/>
          <w:numId w:val="11"/>
        </w:numPr>
        <w:rPr>
          <w:rFonts w:ascii="Times New Roman" w:hAnsi="Times New Roman" w:cs="Times New Roman"/>
          <w:sz w:val="24"/>
          <w:szCs w:val="24"/>
        </w:rPr>
      </w:pPr>
      <w:r w:rsidRPr="00FC676D">
        <w:rPr>
          <w:rFonts w:ascii="Times New Roman" w:hAnsi="Times New Roman" w:cs="Times New Roman"/>
          <w:b/>
          <w:bCs/>
          <w:sz w:val="24"/>
          <w:szCs w:val="24"/>
        </w:rPr>
        <w:t>Enrollment Requirement</w:t>
      </w:r>
      <w:r w:rsidRPr="00FC676D">
        <w:rPr>
          <w:rFonts w:ascii="Times New Roman" w:hAnsi="Times New Roman" w:cs="Times New Roman"/>
          <w:sz w:val="24"/>
          <w:szCs w:val="24"/>
        </w:rPr>
        <w:t>: Unlike Part A, enrollment is optional and involves additional cost.</w:t>
      </w:r>
    </w:p>
    <w:p w14:paraId="2491A265" w14:textId="77777777" w:rsidR="00C7581B" w:rsidRPr="00FC676D" w:rsidRDefault="00C7581B" w:rsidP="00C7581B">
      <w:pPr>
        <w:numPr>
          <w:ilvl w:val="0"/>
          <w:numId w:val="11"/>
        </w:numPr>
        <w:rPr>
          <w:rFonts w:ascii="Times New Roman" w:hAnsi="Times New Roman" w:cs="Times New Roman"/>
          <w:sz w:val="24"/>
          <w:szCs w:val="24"/>
        </w:rPr>
      </w:pPr>
      <w:r w:rsidRPr="00FC676D">
        <w:rPr>
          <w:rFonts w:ascii="Times New Roman" w:hAnsi="Times New Roman" w:cs="Times New Roman"/>
          <w:b/>
          <w:bCs/>
          <w:sz w:val="24"/>
          <w:szCs w:val="24"/>
        </w:rPr>
        <w:t>Medicare Part C</w:t>
      </w:r>
      <w:r w:rsidRPr="00FC676D">
        <w:rPr>
          <w:rFonts w:ascii="Times New Roman" w:hAnsi="Times New Roman" w:cs="Times New Roman"/>
          <w:sz w:val="24"/>
          <w:szCs w:val="24"/>
        </w:rPr>
        <w:t> (Medicare Advantage):</w:t>
      </w:r>
    </w:p>
    <w:p w14:paraId="020FC05B" w14:textId="77777777" w:rsidR="00C7581B" w:rsidRPr="00FC676D" w:rsidRDefault="00C7581B" w:rsidP="00C7581B">
      <w:pPr>
        <w:numPr>
          <w:ilvl w:val="1"/>
          <w:numId w:val="11"/>
        </w:numPr>
        <w:rPr>
          <w:rFonts w:ascii="Times New Roman" w:hAnsi="Times New Roman" w:cs="Times New Roman"/>
          <w:sz w:val="24"/>
          <w:szCs w:val="24"/>
        </w:rPr>
      </w:pPr>
      <w:r w:rsidRPr="00FC676D">
        <w:rPr>
          <w:rFonts w:ascii="Times New Roman" w:hAnsi="Times New Roman" w:cs="Times New Roman"/>
          <w:b/>
          <w:bCs/>
          <w:sz w:val="24"/>
          <w:szCs w:val="24"/>
        </w:rPr>
        <w:t>Coverage</w:t>
      </w:r>
      <w:r w:rsidRPr="00FC676D">
        <w:rPr>
          <w:rFonts w:ascii="Times New Roman" w:hAnsi="Times New Roman" w:cs="Times New Roman"/>
          <w:sz w:val="24"/>
          <w:szCs w:val="24"/>
        </w:rPr>
        <w:t>: An alternative to original Medicare (Parts A and B) through private insurance plans.</w:t>
      </w:r>
    </w:p>
    <w:p w14:paraId="3153175C" w14:textId="77777777" w:rsidR="00C7581B" w:rsidRPr="00FC676D" w:rsidRDefault="00C7581B" w:rsidP="00C7581B">
      <w:pPr>
        <w:numPr>
          <w:ilvl w:val="1"/>
          <w:numId w:val="11"/>
        </w:numPr>
        <w:rPr>
          <w:rFonts w:ascii="Times New Roman" w:hAnsi="Times New Roman" w:cs="Times New Roman"/>
          <w:sz w:val="24"/>
          <w:szCs w:val="24"/>
        </w:rPr>
      </w:pPr>
      <w:r w:rsidRPr="00FC676D">
        <w:rPr>
          <w:rFonts w:ascii="Times New Roman" w:hAnsi="Times New Roman" w:cs="Times New Roman"/>
          <w:b/>
          <w:bCs/>
          <w:sz w:val="24"/>
          <w:szCs w:val="24"/>
        </w:rPr>
        <w:t>Appeal</w:t>
      </w:r>
      <w:r w:rsidRPr="00FC676D">
        <w:rPr>
          <w:rFonts w:ascii="Times New Roman" w:hAnsi="Times New Roman" w:cs="Times New Roman"/>
          <w:sz w:val="24"/>
          <w:szCs w:val="24"/>
        </w:rPr>
        <w:t>: Many prefer Part C as it often includes additional benefits like prescription drug coverage. About </w:t>
      </w:r>
      <w:r w:rsidRPr="00FC676D">
        <w:rPr>
          <w:rFonts w:ascii="Times New Roman" w:hAnsi="Times New Roman" w:cs="Times New Roman"/>
          <w:b/>
          <w:bCs/>
          <w:sz w:val="24"/>
          <w:szCs w:val="24"/>
        </w:rPr>
        <w:t>25%</w:t>
      </w:r>
      <w:r w:rsidRPr="00FC676D">
        <w:rPr>
          <w:rFonts w:ascii="Times New Roman" w:hAnsi="Times New Roman" w:cs="Times New Roman"/>
          <w:sz w:val="24"/>
          <w:szCs w:val="24"/>
        </w:rPr>
        <w:t> of Medicare expenses come from this part today.</w:t>
      </w:r>
    </w:p>
    <w:p w14:paraId="5BB3F605" w14:textId="77777777" w:rsidR="00C7581B" w:rsidRPr="00FC676D" w:rsidRDefault="00C7581B" w:rsidP="00C7581B">
      <w:pPr>
        <w:numPr>
          <w:ilvl w:val="0"/>
          <w:numId w:val="11"/>
        </w:numPr>
        <w:rPr>
          <w:rFonts w:ascii="Times New Roman" w:hAnsi="Times New Roman" w:cs="Times New Roman"/>
          <w:sz w:val="24"/>
          <w:szCs w:val="24"/>
        </w:rPr>
      </w:pPr>
      <w:r w:rsidRPr="00FC676D">
        <w:rPr>
          <w:rFonts w:ascii="Times New Roman" w:hAnsi="Times New Roman" w:cs="Times New Roman"/>
          <w:b/>
          <w:bCs/>
          <w:sz w:val="24"/>
          <w:szCs w:val="24"/>
        </w:rPr>
        <w:t>Medicare Part D</w:t>
      </w:r>
      <w:r w:rsidRPr="00FC676D">
        <w:rPr>
          <w:rFonts w:ascii="Times New Roman" w:hAnsi="Times New Roman" w:cs="Times New Roman"/>
          <w:sz w:val="24"/>
          <w:szCs w:val="24"/>
        </w:rPr>
        <w:t>:</w:t>
      </w:r>
    </w:p>
    <w:p w14:paraId="21F2073E" w14:textId="77777777" w:rsidR="00C7581B" w:rsidRPr="00FC676D" w:rsidRDefault="00C7581B" w:rsidP="00C7581B">
      <w:pPr>
        <w:numPr>
          <w:ilvl w:val="1"/>
          <w:numId w:val="11"/>
        </w:numPr>
        <w:rPr>
          <w:rFonts w:ascii="Times New Roman" w:hAnsi="Times New Roman" w:cs="Times New Roman"/>
          <w:sz w:val="24"/>
          <w:szCs w:val="24"/>
        </w:rPr>
      </w:pPr>
      <w:r w:rsidRPr="00FC676D">
        <w:rPr>
          <w:rFonts w:ascii="Times New Roman" w:hAnsi="Times New Roman" w:cs="Times New Roman"/>
          <w:b/>
          <w:bCs/>
          <w:sz w:val="24"/>
          <w:szCs w:val="24"/>
        </w:rPr>
        <w:t>Introduced in 2003</w:t>
      </w:r>
      <w:r w:rsidRPr="00FC676D">
        <w:rPr>
          <w:rFonts w:ascii="Times New Roman" w:hAnsi="Times New Roman" w:cs="Times New Roman"/>
          <w:sz w:val="24"/>
          <w:szCs w:val="24"/>
        </w:rPr>
        <w:t>: This part adds a comprehensive prescription drug benefit.</w:t>
      </w:r>
    </w:p>
    <w:p w14:paraId="5D0C9ECD" w14:textId="77777777" w:rsidR="00C7581B" w:rsidRPr="00FC676D" w:rsidRDefault="00C7581B" w:rsidP="00C7581B">
      <w:pPr>
        <w:numPr>
          <w:ilvl w:val="1"/>
          <w:numId w:val="11"/>
        </w:numPr>
        <w:rPr>
          <w:rFonts w:ascii="Times New Roman" w:hAnsi="Times New Roman" w:cs="Times New Roman"/>
          <w:sz w:val="24"/>
          <w:szCs w:val="24"/>
        </w:rPr>
      </w:pPr>
      <w:r w:rsidRPr="00FC676D">
        <w:rPr>
          <w:rFonts w:ascii="Times New Roman" w:hAnsi="Times New Roman" w:cs="Times New Roman"/>
          <w:b/>
          <w:bCs/>
          <w:sz w:val="24"/>
          <w:szCs w:val="24"/>
        </w:rPr>
        <w:t>Funding Concerns</w:t>
      </w:r>
      <w:r w:rsidRPr="00FC676D">
        <w:rPr>
          <w:rFonts w:ascii="Times New Roman" w:hAnsi="Times New Roman" w:cs="Times New Roman"/>
          <w:sz w:val="24"/>
          <w:szCs w:val="24"/>
        </w:rPr>
        <w:t>: It does not rely on a dedicated tax, adding to federal spending without a clear revenue source.</w:t>
      </w:r>
    </w:p>
    <w:p w14:paraId="4835110A" w14:textId="77777777" w:rsidR="00C7581B" w:rsidRPr="00FC676D" w:rsidRDefault="00C7581B" w:rsidP="00C7581B">
      <w:pPr>
        <w:rPr>
          <w:rFonts w:ascii="Times New Roman" w:hAnsi="Times New Roman" w:cs="Times New Roman"/>
          <w:b/>
          <w:bCs/>
          <w:sz w:val="24"/>
          <w:szCs w:val="24"/>
        </w:rPr>
      </w:pPr>
      <w:r w:rsidRPr="00FC676D">
        <w:rPr>
          <w:rFonts w:ascii="Times New Roman" w:hAnsi="Times New Roman" w:cs="Times New Roman"/>
          <w:b/>
          <w:bCs/>
          <w:sz w:val="24"/>
          <w:szCs w:val="24"/>
        </w:rPr>
        <w:t>The Financial Implications of Medicare</w:t>
      </w:r>
    </w:p>
    <w:p w14:paraId="36DB7C0F"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sz w:val="24"/>
          <w:szCs w:val="24"/>
        </w:rPr>
        <w:t>Understanding Medicare's financial structure is crucial for grasping its impact on federal expenditures.</w:t>
      </w:r>
    </w:p>
    <w:p w14:paraId="1D33139C" w14:textId="77777777" w:rsidR="00C7581B" w:rsidRPr="00FC676D" w:rsidRDefault="00C7581B" w:rsidP="00C7581B">
      <w:pPr>
        <w:numPr>
          <w:ilvl w:val="0"/>
          <w:numId w:val="12"/>
        </w:numPr>
        <w:rPr>
          <w:rFonts w:ascii="Times New Roman" w:hAnsi="Times New Roman" w:cs="Times New Roman"/>
          <w:sz w:val="24"/>
          <w:szCs w:val="24"/>
        </w:rPr>
      </w:pPr>
      <w:r w:rsidRPr="00FC676D">
        <w:rPr>
          <w:rFonts w:ascii="Times New Roman" w:hAnsi="Times New Roman" w:cs="Times New Roman"/>
          <w:b/>
          <w:bCs/>
          <w:sz w:val="24"/>
          <w:szCs w:val="24"/>
        </w:rPr>
        <w:t>Annual Investment</w:t>
      </w:r>
      <w:r w:rsidRPr="00FC676D">
        <w:rPr>
          <w:rFonts w:ascii="Times New Roman" w:hAnsi="Times New Roman" w:cs="Times New Roman"/>
          <w:sz w:val="24"/>
          <w:szCs w:val="24"/>
        </w:rPr>
        <w:t>: Medicare costs have been on a steady rise, placing a significant burden on the federal budget.</w:t>
      </w:r>
    </w:p>
    <w:p w14:paraId="4B83F813" w14:textId="77777777" w:rsidR="00C7581B" w:rsidRPr="00FC676D" w:rsidRDefault="00C7581B" w:rsidP="00C7581B">
      <w:pPr>
        <w:numPr>
          <w:ilvl w:val="0"/>
          <w:numId w:val="12"/>
        </w:numPr>
        <w:rPr>
          <w:rFonts w:ascii="Times New Roman" w:hAnsi="Times New Roman" w:cs="Times New Roman"/>
          <w:sz w:val="24"/>
          <w:szCs w:val="24"/>
        </w:rPr>
      </w:pPr>
      <w:r w:rsidRPr="00FC676D">
        <w:rPr>
          <w:rFonts w:ascii="Times New Roman" w:hAnsi="Times New Roman" w:cs="Times New Roman"/>
          <w:b/>
          <w:bCs/>
          <w:sz w:val="24"/>
          <w:szCs w:val="24"/>
        </w:rPr>
        <w:t>Historical Growth Trends</w:t>
      </w:r>
      <w:r w:rsidRPr="00FC676D">
        <w:rPr>
          <w:rFonts w:ascii="Times New Roman" w:hAnsi="Times New Roman" w:cs="Times New Roman"/>
          <w:sz w:val="24"/>
          <w:szCs w:val="24"/>
        </w:rPr>
        <w:t>:</w:t>
      </w:r>
    </w:p>
    <w:p w14:paraId="20D0D7C8" w14:textId="77777777" w:rsidR="00C7581B" w:rsidRPr="00FC676D" w:rsidRDefault="00C7581B" w:rsidP="00C7581B">
      <w:pPr>
        <w:numPr>
          <w:ilvl w:val="1"/>
          <w:numId w:val="12"/>
        </w:numPr>
        <w:rPr>
          <w:rFonts w:ascii="Times New Roman" w:hAnsi="Times New Roman" w:cs="Times New Roman"/>
          <w:sz w:val="24"/>
          <w:szCs w:val="24"/>
        </w:rPr>
      </w:pPr>
      <w:r w:rsidRPr="00FC676D">
        <w:rPr>
          <w:rFonts w:ascii="Times New Roman" w:hAnsi="Times New Roman" w:cs="Times New Roman"/>
          <w:i/>
          <w:iCs/>
          <w:sz w:val="24"/>
          <w:szCs w:val="24"/>
        </w:rPr>
        <w:lastRenderedPageBreak/>
        <w:t>Initial Growth</w:t>
      </w:r>
      <w:r w:rsidRPr="00FC676D">
        <w:rPr>
          <w:rFonts w:ascii="Times New Roman" w:hAnsi="Times New Roman" w:cs="Times New Roman"/>
          <w:sz w:val="24"/>
          <w:szCs w:val="24"/>
        </w:rPr>
        <w:t>: Over the first few years, spending growth reached approximately </w:t>
      </w:r>
      <w:r w:rsidRPr="00FC676D">
        <w:rPr>
          <w:rFonts w:ascii="Times New Roman" w:hAnsi="Times New Roman" w:cs="Times New Roman"/>
          <w:b/>
          <w:bCs/>
          <w:sz w:val="24"/>
          <w:szCs w:val="24"/>
        </w:rPr>
        <w:t>20%</w:t>
      </w:r>
      <w:r w:rsidRPr="00FC676D">
        <w:rPr>
          <w:rFonts w:ascii="Times New Roman" w:hAnsi="Times New Roman" w:cs="Times New Roman"/>
          <w:sz w:val="24"/>
          <w:szCs w:val="24"/>
        </w:rPr>
        <w:t> annually.</w:t>
      </w:r>
    </w:p>
    <w:p w14:paraId="06F2D632" w14:textId="77777777" w:rsidR="00C7581B" w:rsidRPr="00FC676D" w:rsidRDefault="00C7581B" w:rsidP="00C7581B">
      <w:pPr>
        <w:numPr>
          <w:ilvl w:val="1"/>
          <w:numId w:val="12"/>
        </w:numPr>
        <w:rPr>
          <w:rFonts w:ascii="Times New Roman" w:hAnsi="Times New Roman" w:cs="Times New Roman"/>
          <w:sz w:val="24"/>
          <w:szCs w:val="24"/>
        </w:rPr>
      </w:pPr>
      <w:r w:rsidRPr="00FC676D">
        <w:rPr>
          <w:rFonts w:ascii="Times New Roman" w:hAnsi="Times New Roman" w:cs="Times New Roman"/>
          <w:i/>
          <w:iCs/>
          <w:sz w:val="24"/>
          <w:szCs w:val="24"/>
        </w:rPr>
        <w:t>Stabilization Efforts</w:t>
      </w:r>
      <w:r w:rsidRPr="00FC676D">
        <w:rPr>
          <w:rFonts w:ascii="Times New Roman" w:hAnsi="Times New Roman" w:cs="Times New Roman"/>
          <w:sz w:val="24"/>
          <w:szCs w:val="24"/>
        </w:rPr>
        <w:t>: Strategies like the prospective payment system emerged in the 1980s in attempts to regulate costs, albeit with mixed success.</w:t>
      </w:r>
    </w:p>
    <w:p w14:paraId="2D0FFB08" w14:textId="77777777" w:rsidR="00C7581B" w:rsidRPr="00FC676D" w:rsidRDefault="00C7581B" w:rsidP="00C7581B">
      <w:pPr>
        <w:numPr>
          <w:ilvl w:val="0"/>
          <w:numId w:val="12"/>
        </w:numPr>
        <w:rPr>
          <w:rFonts w:ascii="Times New Roman" w:hAnsi="Times New Roman" w:cs="Times New Roman"/>
          <w:sz w:val="24"/>
          <w:szCs w:val="24"/>
        </w:rPr>
      </w:pPr>
      <w:r w:rsidRPr="00FC676D">
        <w:rPr>
          <w:rFonts w:ascii="Times New Roman" w:hAnsi="Times New Roman" w:cs="Times New Roman"/>
          <w:b/>
          <w:bCs/>
          <w:sz w:val="24"/>
          <w:szCs w:val="24"/>
        </w:rPr>
        <w:t>Current Perspective</w:t>
      </w:r>
      <w:r w:rsidRPr="00FC676D">
        <w:rPr>
          <w:rFonts w:ascii="Times New Roman" w:hAnsi="Times New Roman" w:cs="Times New Roman"/>
          <w:sz w:val="24"/>
          <w:szCs w:val="24"/>
        </w:rPr>
        <w:t>: Today, Medicare still incurs costs above the rate of inflation, despite various strategies implemented over the years to control expenses.</w:t>
      </w:r>
    </w:p>
    <w:tbl>
      <w:tblPr>
        <w:tblW w:w="984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69"/>
        <w:gridCol w:w="7772"/>
      </w:tblGrid>
      <w:tr w:rsidR="00C7581B" w:rsidRPr="00FC676D" w14:paraId="5430A89F" w14:textId="77777777" w:rsidTr="00C7581B">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591E2497" w14:textId="77777777" w:rsidR="00C7581B" w:rsidRPr="00FC676D" w:rsidRDefault="00C7581B" w:rsidP="00C7581B">
            <w:pPr>
              <w:rPr>
                <w:rFonts w:ascii="Times New Roman" w:hAnsi="Times New Roman" w:cs="Times New Roman"/>
                <w:b/>
                <w:bCs/>
                <w:sz w:val="24"/>
                <w:szCs w:val="24"/>
              </w:rPr>
            </w:pPr>
            <w:r w:rsidRPr="00FC676D">
              <w:rPr>
                <w:rFonts w:ascii="Times New Roman" w:hAnsi="Times New Roman" w:cs="Times New Roman"/>
                <w:b/>
                <w:bCs/>
                <w:sz w:val="24"/>
                <w:szCs w:val="24"/>
              </w:rPr>
              <w:t>Year</w:t>
            </w:r>
          </w:p>
        </w:tc>
        <w:tc>
          <w:tcPr>
            <w:tcW w:w="0" w:type="auto"/>
            <w:tcBorders>
              <w:top w:val="single" w:sz="2" w:space="0" w:color="auto"/>
              <w:left w:val="single" w:sz="2" w:space="0" w:color="auto"/>
              <w:bottom w:val="single" w:sz="6" w:space="0" w:color="auto"/>
              <w:right w:val="single" w:sz="2" w:space="0" w:color="auto"/>
            </w:tcBorders>
            <w:vAlign w:val="center"/>
            <w:hideMark/>
          </w:tcPr>
          <w:p w14:paraId="746EA804" w14:textId="77777777" w:rsidR="00C7581B" w:rsidRPr="00FC676D" w:rsidRDefault="00C7581B" w:rsidP="00C7581B">
            <w:pPr>
              <w:rPr>
                <w:rFonts w:ascii="Times New Roman" w:hAnsi="Times New Roman" w:cs="Times New Roman"/>
                <w:b/>
                <w:bCs/>
                <w:sz w:val="24"/>
                <w:szCs w:val="24"/>
              </w:rPr>
            </w:pPr>
            <w:r w:rsidRPr="00FC676D">
              <w:rPr>
                <w:rFonts w:ascii="Times New Roman" w:hAnsi="Times New Roman" w:cs="Times New Roman"/>
                <w:b/>
                <w:bCs/>
                <w:sz w:val="24"/>
                <w:szCs w:val="24"/>
              </w:rPr>
              <w:t>Medicare Expense Growth</w:t>
            </w:r>
          </w:p>
        </w:tc>
      </w:tr>
      <w:tr w:rsidR="00C7581B" w:rsidRPr="00FC676D" w14:paraId="499CC6BD" w14:textId="77777777" w:rsidTr="00C7581B">
        <w:tc>
          <w:tcPr>
            <w:tcW w:w="0" w:type="auto"/>
            <w:tcBorders>
              <w:top w:val="single" w:sz="2" w:space="0" w:color="auto"/>
              <w:left w:val="single" w:sz="2" w:space="0" w:color="auto"/>
              <w:bottom w:val="single" w:sz="6" w:space="0" w:color="auto"/>
              <w:right w:val="single" w:sz="2" w:space="0" w:color="auto"/>
            </w:tcBorders>
            <w:vAlign w:val="center"/>
            <w:hideMark/>
          </w:tcPr>
          <w:p w14:paraId="69C1CFAC"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sz w:val="24"/>
                <w:szCs w:val="24"/>
              </w:rPr>
              <w:t>1960s</w:t>
            </w:r>
          </w:p>
        </w:tc>
        <w:tc>
          <w:tcPr>
            <w:tcW w:w="0" w:type="auto"/>
            <w:tcBorders>
              <w:top w:val="single" w:sz="2" w:space="0" w:color="auto"/>
              <w:left w:val="single" w:sz="2" w:space="0" w:color="auto"/>
              <w:bottom w:val="single" w:sz="6" w:space="0" w:color="auto"/>
              <w:right w:val="single" w:sz="2" w:space="0" w:color="auto"/>
            </w:tcBorders>
            <w:vAlign w:val="center"/>
            <w:hideMark/>
          </w:tcPr>
          <w:p w14:paraId="4B48F99D"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sz w:val="24"/>
                <w:szCs w:val="24"/>
              </w:rPr>
              <w:t>Nearly 20% annually</w:t>
            </w:r>
          </w:p>
        </w:tc>
      </w:tr>
      <w:tr w:rsidR="00C7581B" w:rsidRPr="00FC676D" w14:paraId="7ABD2003" w14:textId="77777777" w:rsidTr="00C7581B">
        <w:tc>
          <w:tcPr>
            <w:tcW w:w="0" w:type="auto"/>
            <w:tcBorders>
              <w:top w:val="single" w:sz="2" w:space="0" w:color="auto"/>
              <w:left w:val="single" w:sz="2" w:space="0" w:color="auto"/>
              <w:bottom w:val="single" w:sz="6" w:space="0" w:color="auto"/>
              <w:right w:val="single" w:sz="2" w:space="0" w:color="auto"/>
            </w:tcBorders>
            <w:vAlign w:val="center"/>
            <w:hideMark/>
          </w:tcPr>
          <w:p w14:paraId="1E811E2C"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sz w:val="24"/>
                <w:szCs w:val="24"/>
              </w:rPr>
              <w:t>1980s</w:t>
            </w:r>
          </w:p>
        </w:tc>
        <w:tc>
          <w:tcPr>
            <w:tcW w:w="0" w:type="auto"/>
            <w:tcBorders>
              <w:top w:val="single" w:sz="2" w:space="0" w:color="auto"/>
              <w:left w:val="single" w:sz="2" w:space="0" w:color="auto"/>
              <w:bottom w:val="single" w:sz="6" w:space="0" w:color="auto"/>
              <w:right w:val="single" w:sz="2" w:space="0" w:color="auto"/>
            </w:tcBorders>
            <w:vAlign w:val="center"/>
            <w:hideMark/>
          </w:tcPr>
          <w:p w14:paraId="5A6F4BD5"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sz w:val="24"/>
                <w:szCs w:val="24"/>
              </w:rPr>
              <w:t>Initial containment</w:t>
            </w:r>
          </w:p>
        </w:tc>
      </w:tr>
      <w:tr w:rsidR="00C7581B" w:rsidRPr="00FC676D" w14:paraId="48ED2BCA" w14:textId="77777777" w:rsidTr="00C7581B">
        <w:tc>
          <w:tcPr>
            <w:tcW w:w="0" w:type="auto"/>
            <w:tcBorders>
              <w:top w:val="single" w:sz="2" w:space="0" w:color="auto"/>
              <w:left w:val="single" w:sz="2" w:space="0" w:color="auto"/>
              <w:bottom w:val="single" w:sz="6" w:space="0" w:color="auto"/>
              <w:right w:val="single" w:sz="2" w:space="0" w:color="auto"/>
            </w:tcBorders>
            <w:vAlign w:val="center"/>
            <w:hideMark/>
          </w:tcPr>
          <w:p w14:paraId="44821A09"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sz w:val="24"/>
                <w:szCs w:val="24"/>
              </w:rPr>
              <w:t>1990s</w:t>
            </w:r>
          </w:p>
        </w:tc>
        <w:tc>
          <w:tcPr>
            <w:tcW w:w="0" w:type="auto"/>
            <w:tcBorders>
              <w:top w:val="single" w:sz="2" w:space="0" w:color="auto"/>
              <w:left w:val="single" w:sz="2" w:space="0" w:color="auto"/>
              <w:bottom w:val="single" w:sz="6" w:space="0" w:color="auto"/>
              <w:right w:val="single" w:sz="2" w:space="0" w:color="auto"/>
            </w:tcBorders>
            <w:vAlign w:val="center"/>
            <w:hideMark/>
          </w:tcPr>
          <w:p w14:paraId="4E2DAA5A"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sz w:val="24"/>
                <w:szCs w:val="24"/>
              </w:rPr>
              <w:t>Renewed cost increase</w:t>
            </w:r>
          </w:p>
        </w:tc>
      </w:tr>
      <w:tr w:rsidR="00C7581B" w:rsidRPr="00FC676D" w14:paraId="72814262" w14:textId="77777777" w:rsidTr="00C7581B">
        <w:tc>
          <w:tcPr>
            <w:tcW w:w="0" w:type="auto"/>
            <w:tcBorders>
              <w:top w:val="single" w:sz="2" w:space="0" w:color="auto"/>
              <w:left w:val="single" w:sz="2" w:space="0" w:color="auto"/>
              <w:bottom w:val="single" w:sz="6" w:space="0" w:color="auto"/>
              <w:right w:val="single" w:sz="2" w:space="0" w:color="auto"/>
            </w:tcBorders>
            <w:vAlign w:val="center"/>
            <w:hideMark/>
          </w:tcPr>
          <w:p w14:paraId="4DB5D034"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sz w:val="24"/>
                <w:szCs w:val="24"/>
              </w:rPr>
              <w:t>2000s</w:t>
            </w:r>
          </w:p>
        </w:tc>
        <w:tc>
          <w:tcPr>
            <w:tcW w:w="0" w:type="auto"/>
            <w:tcBorders>
              <w:top w:val="single" w:sz="2" w:space="0" w:color="auto"/>
              <w:left w:val="single" w:sz="2" w:space="0" w:color="auto"/>
              <w:bottom w:val="single" w:sz="6" w:space="0" w:color="auto"/>
              <w:right w:val="single" w:sz="2" w:space="0" w:color="auto"/>
            </w:tcBorders>
            <w:vAlign w:val="center"/>
            <w:hideMark/>
          </w:tcPr>
          <w:p w14:paraId="53014357"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sz w:val="24"/>
                <w:szCs w:val="24"/>
              </w:rPr>
              <w:t>Stabilization efforts</w:t>
            </w:r>
          </w:p>
        </w:tc>
      </w:tr>
      <w:tr w:rsidR="00C7581B" w:rsidRPr="00FC676D" w14:paraId="69EBA551" w14:textId="77777777" w:rsidTr="00C7581B">
        <w:tc>
          <w:tcPr>
            <w:tcW w:w="0" w:type="auto"/>
            <w:tcBorders>
              <w:top w:val="single" w:sz="2" w:space="0" w:color="auto"/>
              <w:left w:val="single" w:sz="2" w:space="0" w:color="auto"/>
              <w:bottom w:val="single" w:sz="6" w:space="0" w:color="auto"/>
              <w:right w:val="single" w:sz="2" w:space="0" w:color="auto"/>
            </w:tcBorders>
            <w:vAlign w:val="center"/>
            <w:hideMark/>
          </w:tcPr>
          <w:p w14:paraId="63DCAB60"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sz w:val="24"/>
                <w:szCs w:val="24"/>
              </w:rPr>
              <w:t>Present</w:t>
            </w:r>
          </w:p>
        </w:tc>
        <w:tc>
          <w:tcPr>
            <w:tcW w:w="0" w:type="auto"/>
            <w:tcBorders>
              <w:top w:val="single" w:sz="2" w:space="0" w:color="auto"/>
              <w:left w:val="single" w:sz="2" w:space="0" w:color="auto"/>
              <w:bottom w:val="single" w:sz="6" w:space="0" w:color="auto"/>
              <w:right w:val="single" w:sz="2" w:space="0" w:color="auto"/>
            </w:tcBorders>
            <w:vAlign w:val="center"/>
            <w:hideMark/>
          </w:tcPr>
          <w:p w14:paraId="23A772CB"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sz w:val="24"/>
                <w:szCs w:val="24"/>
              </w:rPr>
              <w:t>Still exceeding inflation</w:t>
            </w:r>
          </w:p>
        </w:tc>
      </w:tr>
    </w:tbl>
    <w:p w14:paraId="103210E3" w14:textId="77777777" w:rsidR="00C7581B" w:rsidRPr="00FC676D" w:rsidRDefault="00C7581B" w:rsidP="00C7581B">
      <w:pPr>
        <w:rPr>
          <w:rFonts w:ascii="Times New Roman" w:hAnsi="Times New Roman" w:cs="Times New Roman"/>
          <w:b/>
          <w:bCs/>
          <w:sz w:val="24"/>
          <w:szCs w:val="24"/>
        </w:rPr>
      </w:pPr>
      <w:r w:rsidRPr="00FC676D">
        <w:rPr>
          <w:rFonts w:ascii="Times New Roman" w:hAnsi="Times New Roman" w:cs="Times New Roman"/>
          <w:b/>
          <w:bCs/>
          <w:sz w:val="24"/>
          <w:szCs w:val="24"/>
        </w:rPr>
        <w:t>Challenges in Cost Management</w:t>
      </w:r>
    </w:p>
    <w:p w14:paraId="6BBE7CA0" w14:textId="77777777" w:rsidR="00C7581B" w:rsidRPr="00FC676D" w:rsidRDefault="00C7581B" w:rsidP="00C7581B">
      <w:pPr>
        <w:rPr>
          <w:rFonts w:ascii="Times New Roman" w:hAnsi="Times New Roman" w:cs="Times New Roman"/>
          <w:sz w:val="24"/>
          <w:szCs w:val="24"/>
        </w:rPr>
      </w:pPr>
      <w:r w:rsidRPr="00FC676D">
        <w:rPr>
          <w:rFonts w:ascii="Times New Roman" w:hAnsi="Times New Roman" w:cs="Times New Roman"/>
          <w:sz w:val="24"/>
          <w:szCs w:val="24"/>
        </w:rPr>
        <w:t>Controlling Medicare expenses has been an ongoing challenge due to:</w:t>
      </w:r>
    </w:p>
    <w:p w14:paraId="05BFEDC1" w14:textId="77777777" w:rsidR="00C7581B" w:rsidRPr="00FC676D" w:rsidRDefault="00C7581B" w:rsidP="00C7581B">
      <w:pPr>
        <w:numPr>
          <w:ilvl w:val="0"/>
          <w:numId w:val="13"/>
        </w:numPr>
        <w:rPr>
          <w:rFonts w:ascii="Times New Roman" w:hAnsi="Times New Roman" w:cs="Times New Roman"/>
          <w:sz w:val="24"/>
          <w:szCs w:val="24"/>
        </w:rPr>
      </w:pPr>
      <w:r w:rsidRPr="00FC676D">
        <w:rPr>
          <w:rFonts w:ascii="Times New Roman" w:hAnsi="Times New Roman" w:cs="Times New Roman"/>
          <w:b/>
          <w:bCs/>
          <w:sz w:val="24"/>
          <w:szCs w:val="24"/>
        </w:rPr>
        <w:t>Expanding Enrollment</w:t>
      </w:r>
      <w:r w:rsidRPr="00FC676D">
        <w:rPr>
          <w:rFonts w:ascii="Times New Roman" w:hAnsi="Times New Roman" w:cs="Times New Roman"/>
          <w:sz w:val="24"/>
          <w:szCs w:val="24"/>
        </w:rPr>
        <w:t>: Increasing numbers of beneficiaries, due to the aging population.</w:t>
      </w:r>
    </w:p>
    <w:p w14:paraId="2F10C0AF" w14:textId="77777777" w:rsidR="00C7581B" w:rsidRPr="00FC676D" w:rsidRDefault="00C7581B" w:rsidP="00C7581B">
      <w:pPr>
        <w:numPr>
          <w:ilvl w:val="0"/>
          <w:numId w:val="13"/>
        </w:numPr>
        <w:rPr>
          <w:rFonts w:ascii="Times New Roman" w:hAnsi="Times New Roman" w:cs="Times New Roman"/>
          <w:sz w:val="24"/>
          <w:szCs w:val="24"/>
        </w:rPr>
      </w:pPr>
      <w:r w:rsidRPr="00FC676D">
        <w:rPr>
          <w:rFonts w:ascii="Times New Roman" w:hAnsi="Times New Roman" w:cs="Times New Roman"/>
          <w:b/>
          <w:bCs/>
          <w:sz w:val="24"/>
          <w:szCs w:val="24"/>
        </w:rPr>
        <w:t>Rising Healthcare Costs</w:t>
      </w:r>
      <w:r w:rsidRPr="00FC676D">
        <w:rPr>
          <w:rFonts w:ascii="Times New Roman" w:hAnsi="Times New Roman" w:cs="Times New Roman"/>
          <w:sz w:val="24"/>
          <w:szCs w:val="24"/>
        </w:rPr>
        <w:t>: General increase in the costs of medical care.</w:t>
      </w:r>
    </w:p>
    <w:p w14:paraId="30BCBC90" w14:textId="77777777" w:rsidR="00C7581B" w:rsidRPr="00FC676D" w:rsidRDefault="00C7581B" w:rsidP="00C7581B">
      <w:pPr>
        <w:numPr>
          <w:ilvl w:val="0"/>
          <w:numId w:val="13"/>
        </w:numPr>
        <w:rPr>
          <w:rFonts w:ascii="Times New Roman" w:hAnsi="Times New Roman" w:cs="Times New Roman"/>
          <w:sz w:val="24"/>
          <w:szCs w:val="24"/>
        </w:rPr>
      </w:pPr>
      <w:r w:rsidRPr="00FC676D">
        <w:rPr>
          <w:rFonts w:ascii="Times New Roman" w:hAnsi="Times New Roman" w:cs="Times New Roman"/>
          <w:b/>
          <w:bCs/>
          <w:sz w:val="24"/>
          <w:szCs w:val="24"/>
        </w:rPr>
        <w:t>Insurance Coverage Gaps</w:t>
      </w:r>
      <w:r w:rsidRPr="00FC676D">
        <w:rPr>
          <w:rFonts w:ascii="Times New Roman" w:hAnsi="Times New Roman" w:cs="Times New Roman"/>
          <w:sz w:val="24"/>
          <w:szCs w:val="24"/>
        </w:rPr>
        <w:t>: Beneficiaries face co-pays and deductibles leading to substantial out-of-pocket expenses, which can accumulate to daunting figures.</w:t>
      </w:r>
    </w:p>
    <w:p w14:paraId="42A0FC6E" w14:textId="10EC5454" w:rsidR="008634A4" w:rsidRPr="00FC676D" w:rsidRDefault="00AA7FAC" w:rsidP="00C7581B">
      <w:pPr>
        <w:rPr>
          <w:rFonts w:ascii="Times New Roman" w:hAnsi="Times New Roman" w:cs="Times New Roman"/>
          <w:b/>
          <w:bCs/>
          <w:color w:val="FF0000"/>
          <w:sz w:val="28"/>
          <w:szCs w:val="28"/>
        </w:rPr>
      </w:pPr>
      <w:r w:rsidRPr="00FC676D">
        <w:rPr>
          <w:rFonts w:ascii="Times New Roman" w:hAnsi="Times New Roman" w:cs="Times New Roman"/>
          <w:b/>
          <w:bCs/>
          <w:color w:val="FF0000"/>
          <w:sz w:val="28"/>
          <w:szCs w:val="28"/>
        </w:rPr>
        <w:t>Medicaid</w:t>
      </w:r>
    </w:p>
    <w:p w14:paraId="15F1F5AC" w14:textId="77777777" w:rsidR="008634A4" w:rsidRPr="00FC676D" w:rsidRDefault="008634A4" w:rsidP="008634A4">
      <w:pPr>
        <w:rPr>
          <w:rFonts w:ascii="Times New Roman" w:hAnsi="Times New Roman" w:cs="Times New Roman"/>
        </w:rPr>
      </w:pPr>
      <w:r w:rsidRPr="00FC676D">
        <w:rPr>
          <w:rFonts w:ascii="Times New Roman" w:hAnsi="Times New Roman" w:cs="Times New Roman"/>
        </w:rPr>
        <w:t>Medicaid is a </w:t>
      </w:r>
      <w:r w:rsidRPr="00FC676D">
        <w:rPr>
          <w:rFonts w:ascii="Times New Roman" w:hAnsi="Times New Roman" w:cs="Times New Roman"/>
          <w:b/>
          <w:bCs/>
        </w:rPr>
        <w:t>joint federal and state program</w:t>
      </w:r>
      <w:r w:rsidRPr="00FC676D">
        <w:rPr>
          <w:rFonts w:ascii="Times New Roman" w:hAnsi="Times New Roman" w:cs="Times New Roman"/>
        </w:rPr>
        <w:t> aimed at providing healthcare coverage to the poor, including families with dependent children, the elderly, and individuals with disabilities. Understanding Medicaid requires knowing the following critical elements:</w:t>
      </w:r>
    </w:p>
    <w:p w14:paraId="7E6A7410" w14:textId="77777777" w:rsidR="008634A4" w:rsidRPr="00FC676D" w:rsidRDefault="008634A4" w:rsidP="008634A4">
      <w:pPr>
        <w:numPr>
          <w:ilvl w:val="0"/>
          <w:numId w:val="14"/>
        </w:numPr>
        <w:rPr>
          <w:rFonts w:ascii="Times New Roman" w:hAnsi="Times New Roman" w:cs="Times New Roman"/>
        </w:rPr>
      </w:pPr>
      <w:r w:rsidRPr="00FC676D">
        <w:rPr>
          <w:rFonts w:ascii="Times New Roman" w:hAnsi="Times New Roman" w:cs="Times New Roman"/>
          <w:b/>
          <w:bCs/>
        </w:rPr>
        <w:t>Target Population</w:t>
      </w:r>
      <w:r w:rsidRPr="00FC676D">
        <w:rPr>
          <w:rFonts w:ascii="Times New Roman" w:hAnsi="Times New Roman" w:cs="Times New Roman"/>
        </w:rPr>
        <w:t>: Medicaid is primarily designed for low-income individuals and families.</w:t>
      </w:r>
    </w:p>
    <w:p w14:paraId="54F38CF0" w14:textId="77777777" w:rsidR="008634A4" w:rsidRPr="00FC676D" w:rsidRDefault="008634A4" w:rsidP="008634A4">
      <w:pPr>
        <w:numPr>
          <w:ilvl w:val="0"/>
          <w:numId w:val="14"/>
        </w:numPr>
        <w:rPr>
          <w:rFonts w:ascii="Times New Roman" w:hAnsi="Times New Roman" w:cs="Times New Roman"/>
        </w:rPr>
      </w:pPr>
      <w:r w:rsidRPr="00FC676D">
        <w:rPr>
          <w:rFonts w:ascii="Times New Roman" w:hAnsi="Times New Roman" w:cs="Times New Roman"/>
          <w:b/>
          <w:bCs/>
        </w:rPr>
        <w:t>Federal and State Partnership</w:t>
      </w:r>
      <w:r w:rsidRPr="00FC676D">
        <w:rPr>
          <w:rFonts w:ascii="Times New Roman" w:hAnsi="Times New Roman" w:cs="Times New Roman"/>
        </w:rPr>
        <w:t>: Unlike Medicare, which is solely federally funded, Medicaid's costs are shared between federal and state governments - with each state utilizing its resources to expand coverage.</w:t>
      </w:r>
    </w:p>
    <w:p w14:paraId="1E72A83C" w14:textId="77777777" w:rsidR="008634A4" w:rsidRPr="00FC676D" w:rsidRDefault="008634A4" w:rsidP="008634A4">
      <w:pPr>
        <w:rPr>
          <w:rFonts w:ascii="Times New Roman" w:hAnsi="Times New Roman" w:cs="Times New Roman"/>
          <w:b/>
          <w:bCs/>
        </w:rPr>
      </w:pPr>
      <w:r w:rsidRPr="00FC676D">
        <w:rPr>
          <w:rFonts w:ascii="Times New Roman" w:hAnsi="Times New Roman" w:cs="Times New Roman"/>
          <w:b/>
          <w:bCs/>
        </w:rPr>
        <w:t>Comparison with Medicare</w:t>
      </w:r>
    </w:p>
    <w:p w14:paraId="2FACBF7E" w14:textId="77777777" w:rsidR="008634A4" w:rsidRPr="00FC676D" w:rsidRDefault="008634A4" w:rsidP="008634A4">
      <w:pPr>
        <w:rPr>
          <w:rFonts w:ascii="Times New Roman" w:hAnsi="Times New Roman" w:cs="Times New Roman"/>
        </w:rPr>
      </w:pPr>
      <w:r w:rsidRPr="00FC676D">
        <w:rPr>
          <w:rFonts w:ascii="Times New Roman" w:hAnsi="Times New Roman" w:cs="Times New Roman"/>
        </w:rPr>
        <w:t>Although frequently confused, </w:t>
      </w:r>
      <w:r w:rsidRPr="00FC676D">
        <w:rPr>
          <w:rFonts w:ascii="Times New Roman" w:hAnsi="Times New Roman" w:cs="Times New Roman"/>
          <w:b/>
          <w:bCs/>
        </w:rPr>
        <w:t>Medicaid and Medicare</w:t>
      </w:r>
      <w:r w:rsidRPr="00FC676D">
        <w:rPr>
          <w:rFonts w:ascii="Times New Roman" w:hAnsi="Times New Roman" w:cs="Times New Roman"/>
        </w:rPr>
        <w:t> are distinct programs:</w:t>
      </w:r>
    </w:p>
    <w:tbl>
      <w:tblPr>
        <w:tblW w:w="984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94"/>
        <w:gridCol w:w="4362"/>
        <w:gridCol w:w="4285"/>
      </w:tblGrid>
      <w:tr w:rsidR="008634A4" w:rsidRPr="00FC676D" w14:paraId="0CC88E7A" w14:textId="77777777" w:rsidTr="008634A4">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113B195F" w14:textId="77777777" w:rsidR="008634A4" w:rsidRPr="00FC676D" w:rsidRDefault="008634A4" w:rsidP="008634A4">
            <w:pPr>
              <w:rPr>
                <w:rFonts w:ascii="Times New Roman" w:hAnsi="Times New Roman" w:cs="Times New Roman"/>
                <w:b/>
                <w:bCs/>
              </w:rPr>
            </w:pPr>
            <w:r w:rsidRPr="00FC676D">
              <w:rPr>
                <w:rFonts w:ascii="Times New Roman" w:hAnsi="Times New Roman" w:cs="Times New Roman"/>
                <w:b/>
                <w:bCs/>
              </w:rPr>
              <w:t>Criteria</w:t>
            </w:r>
          </w:p>
        </w:tc>
        <w:tc>
          <w:tcPr>
            <w:tcW w:w="0" w:type="auto"/>
            <w:tcBorders>
              <w:top w:val="single" w:sz="2" w:space="0" w:color="auto"/>
              <w:left w:val="single" w:sz="2" w:space="0" w:color="auto"/>
              <w:bottom w:val="single" w:sz="6" w:space="0" w:color="auto"/>
              <w:right w:val="single" w:sz="2" w:space="0" w:color="auto"/>
            </w:tcBorders>
            <w:vAlign w:val="center"/>
            <w:hideMark/>
          </w:tcPr>
          <w:p w14:paraId="234907C3" w14:textId="77777777" w:rsidR="008634A4" w:rsidRPr="00FC676D" w:rsidRDefault="008634A4" w:rsidP="008634A4">
            <w:pPr>
              <w:rPr>
                <w:rFonts w:ascii="Times New Roman" w:hAnsi="Times New Roman" w:cs="Times New Roman"/>
                <w:b/>
                <w:bCs/>
              </w:rPr>
            </w:pPr>
            <w:r w:rsidRPr="00FC676D">
              <w:rPr>
                <w:rFonts w:ascii="Times New Roman" w:hAnsi="Times New Roman" w:cs="Times New Roman"/>
                <w:b/>
                <w:bCs/>
              </w:rPr>
              <w:t>Medicaid</w:t>
            </w:r>
          </w:p>
        </w:tc>
        <w:tc>
          <w:tcPr>
            <w:tcW w:w="0" w:type="auto"/>
            <w:tcBorders>
              <w:top w:val="single" w:sz="2" w:space="0" w:color="auto"/>
              <w:left w:val="single" w:sz="2" w:space="0" w:color="auto"/>
              <w:bottom w:val="single" w:sz="6" w:space="0" w:color="auto"/>
              <w:right w:val="single" w:sz="2" w:space="0" w:color="auto"/>
            </w:tcBorders>
            <w:vAlign w:val="center"/>
            <w:hideMark/>
          </w:tcPr>
          <w:p w14:paraId="43BB8ACC" w14:textId="77777777" w:rsidR="008634A4" w:rsidRPr="00FC676D" w:rsidRDefault="008634A4" w:rsidP="008634A4">
            <w:pPr>
              <w:rPr>
                <w:rFonts w:ascii="Times New Roman" w:hAnsi="Times New Roman" w:cs="Times New Roman"/>
                <w:b/>
                <w:bCs/>
              </w:rPr>
            </w:pPr>
            <w:r w:rsidRPr="00FC676D">
              <w:rPr>
                <w:rFonts w:ascii="Times New Roman" w:hAnsi="Times New Roman" w:cs="Times New Roman"/>
                <w:b/>
                <w:bCs/>
              </w:rPr>
              <w:t>Medicare</w:t>
            </w:r>
          </w:p>
        </w:tc>
      </w:tr>
      <w:tr w:rsidR="008634A4" w:rsidRPr="00FC676D" w14:paraId="6F72DAAA" w14:textId="77777777" w:rsidTr="008634A4">
        <w:tc>
          <w:tcPr>
            <w:tcW w:w="0" w:type="auto"/>
            <w:tcBorders>
              <w:top w:val="single" w:sz="2" w:space="0" w:color="auto"/>
              <w:left w:val="single" w:sz="2" w:space="0" w:color="auto"/>
              <w:bottom w:val="single" w:sz="6" w:space="0" w:color="auto"/>
              <w:right w:val="single" w:sz="2" w:space="0" w:color="auto"/>
            </w:tcBorders>
            <w:vAlign w:val="center"/>
            <w:hideMark/>
          </w:tcPr>
          <w:p w14:paraId="050E940C" w14:textId="77777777" w:rsidR="008634A4" w:rsidRPr="00FC676D" w:rsidRDefault="008634A4" w:rsidP="008634A4">
            <w:pPr>
              <w:rPr>
                <w:rFonts w:ascii="Times New Roman" w:hAnsi="Times New Roman" w:cs="Times New Roman"/>
              </w:rPr>
            </w:pPr>
            <w:r w:rsidRPr="00FC676D">
              <w:rPr>
                <w:rFonts w:ascii="Times New Roman" w:hAnsi="Times New Roman" w:cs="Times New Roman"/>
                <w:b/>
                <w:bCs/>
              </w:rPr>
              <w:t>Target Age</w:t>
            </w:r>
          </w:p>
        </w:tc>
        <w:tc>
          <w:tcPr>
            <w:tcW w:w="0" w:type="auto"/>
            <w:tcBorders>
              <w:top w:val="single" w:sz="2" w:space="0" w:color="auto"/>
              <w:left w:val="single" w:sz="2" w:space="0" w:color="auto"/>
              <w:bottom w:val="single" w:sz="6" w:space="0" w:color="auto"/>
              <w:right w:val="single" w:sz="2" w:space="0" w:color="auto"/>
            </w:tcBorders>
            <w:vAlign w:val="center"/>
            <w:hideMark/>
          </w:tcPr>
          <w:p w14:paraId="1B524CE7" w14:textId="77777777" w:rsidR="008634A4" w:rsidRPr="00FC676D" w:rsidRDefault="008634A4" w:rsidP="008634A4">
            <w:pPr>
              <w:rPr>
                <w:rFonts w:ascii="Times New Roman" w:hAnsi="Times New Roman" w:cs="Times New Roman"/>
              </w:rPr>
            </w:pPr>
            <w:r w:rsidRPr="00FC676D">
              <w:rPr>
                <w:rFonts w:ascii="Times New Roman" w:hAnsi="Times New Roman" w:cs="Times New Roman"/>
              </w:rPr>
              <w:t>Low-income individuals (of all ages)</w:t>
            </w:r>
          </w:p>
        </w:tc>
        <w:tc>
          <w:tcPr>
            <w:tcW w:w="0" w:type="auto"/>
            <w:tcBorders>
              <w:top w:val="single" w:sz="2" w:space="0" w:color="auto"/>
              <w:left w:val="single" w:sz="2" w:space="0" w:color="auto"/>
              <w:bottom w:val="single" w:sz="6" w:space="0" w:color="auto"/>
              <w:right w:val="single" w:sz="2" w:space="0" w:color="auto"/>
            </w:tcBorders>
            <w:vAlign w:val="center"/>
            <w:hideMark/>
          </w:tcPr>
          <w:p w14:paraId="3F5D0AC4" w14:textId="77777777" w:rsidR="008634A4" w:rsidRPr="00FC676D" w:rsidRDefault="008634A4" w:rsidP="008634A4">
            <w:pPr>
              <w:rPr>
                <w:rFonts w:ascii="Times New Roman" w:hAnsi="Times New Roman" w:cs="Times New Roman"/>
              </w:rPr>
            </w:pPr>
            <w:r w:rsidRPr="00FC676D">
              <w:rPr>
                <w:rFonts w:ascii="Times New Roman" w:hAnsi="Times New Roman" w:cs="Times New Roman"/>
              </w:rPr>
              <w:t>Primarily for individuals over 65</w:t>
            </w:r>
          </w:p>
        </w:tc>
      </w:tr>
      <w:tr w:rsidR="008634A4" w:rsidRPr="00FC676D" w14:paraId="0F3CC4BA" w14:textId="77777777" w:rsidTr="008634A4">
        <w:tc>
          <w:tcPr>
            <w:tcW w:w="0" w:type="auto"/>
            <w:tcBorders>
              <w:top w:val="single" w:sz="2" w:space="0" w:color="auto"/>
              <w:left w:val="single" w:sz="2" w:space="0" w:color="auto"/>
              <w:bottom w:val="single" w:sz="6" w:space="0" w:color="auto"/>
              <w:right w:val="single" w:sz="2" w:space="0" w:color="auto"/>
            </w:tcBorders>
            <w:vAlign w:val="center"/>
            <w:hideMark/>
          </w:tcPr>
          <w:p w14:paraId="243BA751" w14:textId="77777777" w:rsidR="008634A4" w:rsidRPr="00FC676D" w:rsidRDefault="008634A4" w:rsidP="008634A4">
            <w:pPr>
              <w:rPr>
                <w:rFonts w:ascii="Times New Roman" w:hAnsi="Times New Roman" w:cs="Times New Roman"/>
              </w:rPr>
            </w:pPr>
            <w:r w:rsidRPr="00FC676D">
              <w:rPr>
                <w:rFonts w:ascii="Times New Roman" w:hAnsi="Times New Roman" w:cs="Times New Roman"/>
                <w:b/>
                <w:bCs/>
              </w:rPr>
              <w:lastRenderedPageBreak/>
              <w:t>Eligibility</w:t>
            </w:r>
          </w:p>
        </w:tc>
        <w:tc>
          <w:tcPr>
            <w:tcW w:w="0" w:type="auto"/>
            <w:tcBorders>
              <w:top w:val="single" w:sz="2" w:space="0" w:color="auto"/>
              <w:left w:val="single" w:sz="2" w:space="0" w:color="auto"/>
              <w:bottom w:val="single" w:sz="6" w:space="0" w:color="auto"/>
              <w:right w:val="single" w:sz="2" w:space="0" w:color="auto"/>
            </w:tcBorders>
            <w:vAlign w:val="center"/>
            <w:hideMark/>
          </w:tcPr>
          <w:p w14:paraId="1F8E9622" w14:textId="77777777" w:rsidR="008634A4" w:rsidRPr="00FC676D" w:rsidRDefault="008634A4" w:rsidP="008634A4">
            <w:pPr>
              <w:rPr>
                <w:rFonts w:ascii="Times New Roman" w:hAnsi="Times New Roman" w:cs="Times New Roman"/>
              </w:rPr>
            </w:pPr>
            <w:r w:rsidRPr="00FC676D">
              <w:rPr>
                <w:rFonts w:ascii="Times New Roman" w:hAnsi="Times New Roman" w:cs="Times New Roman"/>
              </w:rPr>
              <w:t>Means-tested (disability and poverty focus)</w:t>
            </w:r>
          </w:p>
        </w:tc>
        <w:tc>
          <w:tcPr>
            <w:tcW w:w="0" w:type="auto"/>
            <w:tcBorders>
              <w:top w:val="single" w:sz="2" w:space="0" w:color="auto"/>
              <w:left w:val="single" w:sz="2" w:space="0" w:color="auto"/>
              <w:bottom w:val="single" w:sz="6" w:space="0" w:color="auto"/>
              <w:right w:val="single" w:sz="2" w:space="0" w:color="auto"/>
            </w:tcBorders>
            <w:vAlign w:val="center"/>
            <w:hideMark/>
          </w:tcPr>
          <w:p w14:paraId="3C2269AC" w14:textId="77777777" w:rsidR="008634A4" w:rsidRPr="00FC676D" w:rsidRDefault="008634A4" w:rsidP="008634A4">
            <w:pPr>
              <w:rPr>
                <w:rFonts w:ascii="Times New Roman" w:hAnsi="Times New Roman" w:cs="Times New Roman"/>
              </w:rPr>
            </w:pPr>
            <w:r w:rsidRPr="00FC676D">
              <w:rPr>
                <w:rFonts w:ascii="Times New Roman" w:hAnsi="Times New Roman" w:cs="Times New Roman"/>
              </w:rPr>
              <w:t>Universally available after age 65</w:t>
            </w:r>
          </w:p>
        </w:tc>
      </w:tr>
      <w:tr w:rsidR="008634A4" w:rsidRPr="00FC676D" w14:paraId="6B2F1181" w14:textId="77777777" w:rsidTr="008634A4">
        <w:tc>
          <w:tcPr>
            <w:tcW w:w="0" w:type="auto"/>
            <w:tcBorders>
              <w:top w:val="single" w:sz="2" w:space="0" w:color="auto"/>
              <w:left w:val="single" w:sz="2" w:space="0" w:color="auto"/>
              <w:bottom w:val="single" w:sz="6" w:space="0" w:color="auto"/>
              <w:right w:val="single" w:sz="2" w:space="0" w:color="auto"/>
            </w:tcBorders>
            <w:vAlign w:val="center"/>
            <w:hideMark/>
          </w:tcPr>
          <w:p w14:paraId="2953D3DC" w14:textId="77777777" w:rsidR="008634A4" w:rsidRPr="00FC676D" w:rsidRDefault="008634A4" w:rsidP="008634A4">
            <w:pPr>
              <w:rPr>
                <w:rFonts w:ascii="Times New Roman" w:hAnsi="Times New Roman" w:cs="Times New Roman"/>
              </w:rPr>
            </w:pPr>
            <w:r w:rsidRPr="00FC676D">
              <w:rPr>
                <w:rFonts w:ascii="Times New Roman" w:hAnsi="Times New Roman" w:cs="Times New Roman"/>
                <w:b/>
                <w:bCs/>
              </w:rPr>
              <w:t>Funding</w:t>
            </w:r>
          </w:p>
        </w:tc>
        <w:tc>
          <w:tcPr>
            <w:tcW w:w="0" w:type="auto"/>
            <w:tcBorders>
              <w:top w:val="single" w:sz="2" w:space="0" w:color="auto"/>
              <w:left w:val="single" w:sz="2" w:space="0" w:color="auto"/>
              <w:bottom w:val="single" w:sz="6" w:space="0" w:color="auto"/>
              <w:right w:val="single" w:sz="2" w:space="0" w:color="auto"/>
            </w:tcBorders>
            <w:vAlign w:val="center"/>
            <w:hideMark/>
          </w:tcPr>
          <w:p w14:paraId="0FF372EB" w14:textId="77777777" w:rsidR="008634A4" w:rsidRPr="00FC676D" w:rsidRDefault="008634A4" w:rsidP="008634A4">
            <w:pPr>
              <w:rPr>
                <w:rFonts w:ascii="Times New Roman" w:hAnsi="Times New Roman" w:cs="Times New Roman"/>
              </w:rPr>
            </w:pPr>
            <w:r w:rsidRPr="00FC676D">
              <w:rPr>
                <w:rFonts w:ascii="Times New Roman" w:hAnsi="Times New Roman" w:cs="Times New Roman"/>
              </w:rPr>
              <w:t>Shared funding (federal and state)</w:t>
            </w:r>
          </w:p>
        </w:tc>
        <w:tc>
          <w:tcPr>
            <w:tcW w:w="0" w:type="auto"/>
            <w:tcBorders>
              <w:top w:val="single" w:sz="2" w:space="0" w:color="auto"/>
              <w:left w:val="single" w:sz="2" w:space="0" w:color="auto"/>
              <w:bottom w:val="single" w:sz="6" w:space="0" w:color="auto"/>
              <w:right w:val="single" w:sz="2" w:space="0" w:color="auto"/>
            </w:tcBorders>
            <w:vAlign w:val="center"/>
            <w:hideMark/>
          </w:tcPr>
          <w:p w14:paraId="098C6C9A" w14:textId="77777777" w:rsidR="008634A4" w:rsidRPr="00FC676D" w:rsidRDefault="008634A4" w:rsidP="008634A4">
            <w:pPr>
              <w:rPr>
                <w:rFonts w:ascii="Times New Roman" w:hAnsi="Times New Roman" w:cs="Times New Roman"/>
              </w:rPr>
            </w:pPr>
            <w:r w:rsidRPr="00FC676D">
              <w:rPr>
                <w:rFonts w:ascii="Times New Roman" w:hAnsi="Times New Roman" w:cs="Times New Roman"/>
              </w:rPr>
              <w:t>Fully funded by the federal government</w:t>
            </w:r>
          </w:p>
        </w:tc>
      </w:tr>
      <w:tr w:rsidR="008634A4" w:rsidRPr="00FC676D" w14:paraId="0A418B07" w14:textId="77777777" w:rsidTr="008634A4">
        <w:tc>
          <w:tcPr>
            <w:tcW w:w="0" w:type="auto"/>
            <w:tcBorders>
              <w:top w:val="single" w:sz="2" w:space="0" w:color="auto"/>
              <w:left w:val="single" w:sz="2" w:space="0" w:color="auto"/>
              <w:bottom w:val="single" w:sz="6" w:space="0" w:color="auto"/>
              <w:right w:val="single" w:sz="2" w:space="0" w:color="auto"/>
            </w:tcBorders>
            <w:vAlign w:val="center"/>
            <w:hideMark/>
          </w:tcPr>
          <w:p w14:paraId="07BF7F99" w14:textId="77777777" w:rsidR="008634A4" w:rsidRPr="00FC676D" w:rsidRDefault="008634A4" w:rsidP="008634A4">
            <w:pPr>
              <w:rPr>
                <w:rFonts w:ascii="Times New Roman" w:hAnsi="Times New Roman" w:cs="Times New Roman"/>
              </w:rPr>
            </w:pPr>
            <w:r w:rsidRPr="00FC676D">
              <w:rPr>
                <w:rFonts w:ascii="Times New Roman" w:hAnsi="Times New Roman" w:cs="Times New Roman"/>
                <w:b/>
                <w:bCs/>
              </w:rPr>
              <w:t>Coverage</w:t>
            </w:r>
          </w:p>
        </w:tc>
        <w:tc>
          <w:tcPr>
            <w:tcW w:w="0" w:type="auto"/>
            <w:tcBorders>
              <w:top w:val="single" w:sz="2" w:space="0" w:color="auto"/>
              <w:left w:val="single" w:sz="2" w:space="0" w:color="auto"/>
              <w:bottom w:val="single" w:sz="6" w:space="0" w:color="auto"/>
              <w:right w:val="single" w:sz="2" w:space="0" w:color="auto"/>
            </w:tcBorders>
            <w:vAlign w:val="center"/>
            <w:hideMark/>
          </w:tcPr>
          <w:p w14:paraId="588EBC44" w14:textId="77777777" w:rsidR="008634A4" w:rsidRPr="00FC676D" w:rsidRDefault="008634A4" w:rsidP="008634A4">
            <w:pPr>
              <w:rPr>
                <w:rFonts w:ascii="Times New Roman" w:hAnsi="Times New Roman" w:cs="Times New Roman"/>
              </w:rPr>
            </w:pPr>
            <w:r w:rsidRPr="00FC676D">
              <w:rPr>
                <w:rFonts w:ascii="Times New Roman" w:hAnsi="Times New Roman" w:cs="Times New Roman"/>
              </w:rPr>
              <w:t>Varies by state; includes long-term care</w:t>
            </w:r>
          </w:p>
        </w:tc>
        <w:tc>
          <w:tcPr>
            <w:tcW w:w="0" w:type="auto"/>
            <w:tcBorders>
              <w:top w:val="single" w:sz="2" w:space="0" w:color="auto"/>
              <w:left w:val="single" w:sz="2" w:space="0" w:color="auto"/>
              <w:bottom w:val="single" w:sz="6" w:space="0" w:color="auto"/>
              <w:right w:val="single" w:sz="2" w:space="0" w:color="auto"/>
            </w:tcBorders>
            <w:vAlign w:val="center"/>
            <w:hideMark/>
          </w:tcPr>
          <w:p w14:paraId="76D95291" w14:textId="77777777" w:rsidR="008634A4" w:rsidRPr="00FC676D" w:rsidRDefault="008634A4" w:rsidP="008634A4">
            <w:pPr>
              <w:rPr>
                <w:rFonts w:ascii="Times New Roman" w:hAnsi="Times New Roman" w:cs="Times New Roman"/>
              </w:rPr>
            </w:pPr>
            <w:r w:rsidRPr="00FC676D">
              <w:rPr>
                <w:rFonts w:ascii="Times New Roman" w:hAnsi="Times New Roman" w:cs="Times New Roman"/>
              </w:rPr>
              <w:t>General medical care and hospital services</w:t>
            </w:r>
          </w:p>
        </w:tc>
      </w:tr>
    </w:tbl>
    <w:p w14:paraId="0F7F32E2" w14:textId="77777777" w:rsidR="008634A4" w:rsidRPr="00FC676D" w:rsidRDefault="008634A4" w:rsidP="008634A4">
      <w:pPr>
        <w:rPr>
          <w:rFonts w:ascii="Times New Roman" w:hAnsi="Times New Roman" w:cs="Times New Roman"/>
          <w:b/>
          <w:bCs/>
        </w:rPr>
      </w:pPr>
      <w:r w:rsidRPr="00FC676D">
        <w:rPr>
          <w:rFonts w:ascii="Times New Roman" w:hAnsi="Times New Roman" w:cs="Times New Roman"/>
          <w:b/>
          <w:bCs/>
        </w:rPr>
        <w:t>Real-Life Examples</w:t>
      </w:r>
    </w:p>
    <w:p w14:paraId="1DCFC971" w14:textId="77777777" w:rsidR="008634A4" w:rsidRPr="00FC676D" w:rsidRDefault="008634A4" w:rsidP="008634A4">
      <w:pPr>
        <w:rPr>
          <w:rFonts w:ascii="Times New Roman" w:hAnsi="Times New Roman" w:cs="Times New Roman"/>
        </w:rPr>
      </w:pPr>
      <w:r w:rsidRPr="00FC676D">
        <w:rPr>
          <w:rFonts w:ascii="Times New Roman" w:hAnsi="Times New Roman" w:cs="Times New Roman"/>
        </w:rPr>
        <w:t>To grasp Medicaid's importance, focusing on real-life scenarios can be particularly insightful:</w:t>
      </w:r>
    </w:p>
    <w:p w14:paraId="476FB683" w14:textId="77777777" w:rsidR="008634A4" w:rsidRPr="00FC676D" w:rsidRDefault="008634A4" w:rsidP="008634A4">
      <w:pPr>
        <w:numPr>
          <w:ilvl w:val="0"/>
          <w:numId w:val="15"/>
        </w:numPr>
        <w:rPr>
          <w:rFonts w:ascii="Times New Roman" w:hAnsi="Times New Roman" w:cs="Times New Roman"/>
        </w:rPr>
      </w:pPr>
      <w:r w:rsidRPr="00FC676D">
        <w:rPr>
          <w:rFonts w:ascii="Times New Roman" w:hAnsi="Times New Roman" w:cs="Times New Roman"/>
          <w:b/>
          <w:bCs/>
        </w:rPr>
        <w:t>Young Family Scenario</w:t>
      </w:r>
      <w:r w:rsidRPr="00FC676D">
        <w:rPr>
          <w:rFonts w:ascii="Times New Roman" w:hAnsi="Times New Roman" w:cs="Times New Roman"/>
        </w:rPr>
        <w:t>:</w:t>
      </w:r>
    </w:p>
    <w:p w14:paraId="23B99DDA" w14:textId="77777777" w:rsidR="008634A4" w:rsidRPr="00FC676D" w:rsidRDefault="008634A4" w:rsidP="008634A4">
      <w:pPr>
        <w:numPr>
          <w:ilvl w:val="1"/>
          <w:numId w:val="15"/>
        </w:numPr>
        <w:rPr>
          <w:rFonts w:ascii="Times New Roman" w:hAnsi="Times New Roman" w:cs="Times New Roman"/>
        </w:rPr>
      </w:pPr>
      <w:r w:rsidRPr="00FC676D">
        <w:rPr>
          <w:rFonts w:ascii="Times New Roman" w:hAnsi="Times New Roman" w:cs="Times New Roman"/>
        </w:rPr>
        <w:t>A </w:t>
      </w:r>
      <w:r w:rsidRPr="00FC676D">
        <w:rPr>
          <w:rFonts w:ascii="Times New Roman" w:hAnsi="Times New Roman" w:cs="Times New Roman"/>
          <w:b/>
          <w:bCs/>
        </w:rPr>
        <w:t>25-year-old woman</w:t>
      </w:r>
      <w:r w:rsidRPr="00FC676D">
        <w:rPr>
          <w:rFonts w:ascii="Times New Roman" w:hAnsi="Times New Roman" w:cs="Times New Roman"/>
        </w:rPr>
        <w:t> with two young children relies on Medicaid to cover necessary medical check-ups.</w:t>
      </w:r>
    </w:p>
    <w:p w14:paraId="22E97B01" w14:textId="77777777" w:rsidR="008634A4" w:rsidRPr="00FC676D" w:rsidRDefault="008634A4" w:rsidP="008634A4">
      <w:pPr>
        <w:numPr>
          <w:ilvl w:val="1"/>
          <w:numId w:val="15"/>
        </w:numPr>
        <w:rPr>
          <w:rFonts w:ascii="Times New Roman" w:hAnsi="Times New Roman" w:cs="Times New Roman"/>
        </w:rPr>
      </w:pPr>
      <w:r w:rsidRPr="00FC676D">
        <w:rPr>
          <w:rFonts w:ascii="Times New Roman" w:hAnsi="Times New Roman" w:cs="Times New Roman"/>
        </w:rPr>
        <w:t>She must prove her low-income status to qualify.</w:t>
      </w:r>
    </w:p>
    <w:p w14:paraId="7220A1CA" w14:textId="77777777" w:rsidR="008634A4" w:rsidRPr="00FC676D" w:rsidRDefault="008634A4" w:rsidP="008634A4">
      <w:pPr>
        <w:numPr>
          <w:ilvl w:val="0"/>
          <w:numId w:val="15"/>
        </w:numPr>
        <w:rPr>
          <w:rFonts w:ascii="Times New Roman" w:hAnsi="Times New Roman" w:cs="Times New Roman"/>
        </w:rPr>
      </w:pPr>
      <w:r w:rsidRPr="00FC676D">
        <w:rPr>
          <w:rFonts w:ascii="Times New Roman" w:hAnsi="Times New Roman" w:cs="Times New Roman"/>
          <w:b/>
          <w:bCs/>
        </w:rPr>
        <w:t>Elderly Individual Scenario</w:t>
      </w:r>
      <w:r w:rsidRPr="00FC676D">
        <w:rPr>
          <w:rFonts w:ascii="Times New Roman" w:hAnsi="Times New Roman" w:cs="Times New Roman"/>
        </w:rPr>
        <w:t>:</w:t>
      </w:r>
    </w:p>
    <w:p w14:paraId="68EBA6B6" w14:textId="77777777" w:rsidR="008634A4" w:rsidRPr="00FC676D" w:rsidRDefault="008634A4" w:rsidP="008634A4">
      <w:pPr>
        <w:numPr>
          <w:ilvl w:val="1"/>
          <w:numId w:val="15"/>
        </w:numPr>
        <w:rPr>
          <w:rFonts w:ascii="Times New Roman" w:hAnsi="Times New Roman" w:cs="Times New Roman"/>
        </w:rPr>
      </w:pPr>
      <w:r w:rsidRPr="00FC676D">
        <w:rPr>
          <w:rFonts w:ascii="Times New Roman" w:hAnsi="Times New Roman" w:cs="Times New Roman"/>
        </w:rPr>
        <w:t>A </w:t>
      </w:r>
      <w:r w:rsidRPr="00FC676D">
        <w:rPr>
          <w:rFonts w:ascii="Times New Roman" w:hAnsi="Times New Roman" w:cs="Times New Roman"/>
          <w:b/>
          <w:bCs/>
        </w:rPr>
        <w:t>70-year-old woman</w:t>
      </w:r>
      <w:r w:rsidRPr="00FC676D">
        <w:rPr>
          <w:rFonts w:ascii="Times New Roman" w:hAnsi="Times New Roman" w:cs="Times New Roman"/>
        </w:rPr>
        <w:t> has a long history of working, having paid Medicare taxes, enabling her access to Medicare for her healthcare needs.</w:t>
      </w:r>
    </w:p>
    <w:p w14:paraId="33677659" w14:textId="77777777" w:rsidR="008634A4" w:rsidRPr="00FC676D" w:rsidRDefault="008634A4" w:rsidP="008634A4">
      <w:pPr>
        <w:rPr>
          <w:rFonts w:ascii="Times New Roman" w:hAnsi="Times New Roman" w:cs="Times New Roman"/>
        </w:rPr>
      </w:pPr>
      <w:r w:rsidRPr="00FC676D">
        <w:rPr>
          <w:rFonts w:ascii="Times New Roman" w:hAnsi="Times New Roman" w:cs="Times New Roman"/>
        </w:rPr>
        <w:t>Understanding the differences in care delivery for both examples reveals the challenges faced by low-income families needing Medicaid.</w:t>
      </w:r>
    </w:p>
    <w:p w14:paraId="23341331" w14:textId="77777777" w:rsidR="008634A4" w:rsidRPr="00FC676D" w:rsidRDefault="008634A4" w:rsidP="008634A4">
      <w:pPr>
        <w:rPr>
          <w:rFonts w:ascii="Times New Roman" w:hAnsi="Times New Roman" w:cs="Times New Roman"/>
          <w:b/>
          <w:bCs/>
        </w:rPr>
      </w:pPr>
      <w:r w:rsidRPr="00FC676D">
        <w:rPr>
          <w:rFonts w:ascii="Times New Roman" w:hAnsi="Times New Roman" w:cs="Times New Roman"/>
          <w:b/>
          <w:bCs/>
        </w:rPr>
        <w:t>Structure of Medicaid and Its Impact</w:t>
      </w:r>
    </w:p>
    <w:p w14:paraId="1FD116FE" w14:textId="77777777" w:rsidR="008634A4" w:rsidRPr="00FC676D" w:rsidRDefault="008634A4" w:rsidP="008634A4">
      <w:pPr>
        <w:rPr>
          <w:rFonts w:ascii="Times New Roman" w:hAnsi="Times New Roman" w:cs="Times New Roman"/>
        </w:rPr>
      </w:pPr>
      <w:r w:rsidRPr="00FC676D">
        <w:rPr>
          <w:rFonts w:ascii="Times New Roman" w:hAnsi="Times New Roman" w:cs="Times New Roman"/>
        </w:rPr>
        <w:t>The structure of Medicaid significantly affects how individuals enroll and receive coverage. The partnership between federal and state governments creates variability in how states administer the program:</w:t>
      </w:r>
    </w:p>
    <w:p w14:paraId="336BE019" w14:textId="77777777" w:rsidR="008634A4" w:rsidRPr="00FC676D" w:rsidRDefault="008634A4" w:rsidP="008634A4">
      <w:pPr>
        <w:numPr>
          <w:ilvl w:val="0"/>
          <w:numId w:val="16"/>
        </w:numPr>
        <w:rPr>
          <w:rFonts w:ascii="Times New Roman" w:hAnsi="Times New Roman" w:cs="Times New Roman"/>
        </w:rPr>
      </w:pPr>
      <w:r w:rsidRPr="00FC676D">
        <w:rPr>
          <w:rFonts w:ascii="Times New Roman" w:hAnsi="Times New Roman" w:cs="Times New Roman"/>
          <w:b/>
          <w:bCs/>
        </w:rPr>
        <w:t>Funding Dynamics</w:t>
      </w:r>
      <w:r w:rsidRPr="00FC676D">
        <w:rPr>
          <w:rFonts w:ascii="Times New Roman" w:hAnsi="Times New Roman" w:cs="Times New Roman"/>
        </w:rPr>
        <w:t>: The federal government contributes at least </w:t>
      </w:r>
      <w:r w:rsidRPr="00FC676D">
        <w:rPr>
          <w:rFonts w:ascii="Times New Roman" w:hAnsi="Times New Roman" w:cs="Times New Roman"/>
          <w:b/>
          <w:bCs/>
        </w:rPr>
        <w:t>half of Medicaid costs</w:t>
      </w:r>
      <w:r w:rsidRPr="00FC676D">
        <w:rPr>
          <w:rFonts w:ascii="Times New Roman" w:hAnsi="Times New Roman" w:cs="Times New Roman"/>
        </w:rPr>
        <w:t>, with states covering the remaining costs.</w:t>
      </w:r>
    </w:p>
    <w:p w14:paraId="4C80E00B" w14:textId="77777777" w:rsidR="008634A4" w:rsidRPr="00FC676D" w:rsidRDefault="008634A4" w:rsidP="008634A4">
      <w:pPr>
        <w:numPr>
          <w:ilvl w:val="0"/>
          <w:numId w:val="16"/>
        </w:numPr>
        <w:rPr>
          <w:rFonts w:ascii="Times New Roman" w:hAnsi="Times New Roman" w:cs="Times New Roman"/>
        </w:rPr>
      </w:pPr>
      <w:r w:rsidRPr="00FC676D">
        <w:rPr>
          <w:rFonts w:ascii="Times New Roman" w:hAnsi="Times New Roman" w:cs="Times New Roman"/>
          <w:b/>
          <w:bCs/>
        </w:rPr>
        <w:t>Unequal Access</w:t>
      </w:r>
      <w:r w:rsidRPr="00FC676D">
        <w:rPr>
          <w:rFonts w:ascii="Times New Roman" w:hAnsi="Times New Roman" w:cs="Times New Roman"/>
        </w:rPr>
        <w:t>: The varying costs impact eligibility and access across states, resulting in considerable differences in who receives coverage.</w:t>
      </w:r>
    </w:p>
    <w:p w14:paraId="071FF259" w14:textId="77777777" w:rsidR="008634A4" w:rsidRPr="00FC676D" w:rsidRDefault="008634A4" w:rsidP="008634A4">
      <w:pPr>
        <w:rPr>
          <w:rFonts w:ascii="Times New Roman" w:hAnsi="Times New Roman" w:cs="Times New Roman"/>
          <w:b/>
          <w:bCs/>
        </w:rPr>
      </w:pPr>
      <w:r w:rsidRPr="00FC676D">
        <w:rPr>
          <w:rFonts w:ascii="Times New Roman" w:hAnsi="Times New Roman" w:cs="Times New Roman"/>
          <w:b/>
          <w:bCs/>
        </w:rPr>
        <w:t>State Variability and Eligibility Criteria</w:t>
      </w:r>
    </w:p>
    <w:p w14:paraId="6FA0E678" w14:textId="77777777" w:rsidR="008634A4" w:rsidRPr="00FC676D" w:rsidRDefault="008634A4" w:rsidP="008634A4">
      <w:pPr>
        <w:rPr>
          <w:rFonts w:ascii="Times New Roman" w:hAnsi="Times New Roman" w:cs="Times New Roman"/>
        </w:rPr>
      </w:pPr>
      <w:r w:rsidRPr="00FC676D">
        <w:rPr>
          <w:rFonts w:ascii="Times New Roman" w:hAnsi="Times New Roman" w:cs="Times New Roman"/>
        </w:rPr>
        <w:t>States vary widely in </w:t>
      </w:r>
      <w:r w:rsidRPr="00FC676D">
        <w:rPr>
          <w:rFonts w:ascii="Times New Roman" w:hAnsi="Times New Roman" w:cs="Times New Roman"/>
          <w:b/>
          <w:bCs/>
        </w:rPr>
        <w:t>eligibility criteria</w:t>
      </w:r>
      <w:r w:rsidRPr="00FC676D">
        <w:rPr>
          <w:rFonts w:ascii="Times New Roman" w:hAnsi="Times New Roman" w:cs="Times New Roman"/>
        </w:rPr>
        <w:t> for Medicaid, influenced by their fiscal policies and priorities. For instance:</w:t>
      </w:r>
    </w:p>
    <w:p w14:paraId="0AB674E5" w14:textId="77777777" w:rsidR="008634A4" w:rsidRPr="00FC676D" w:rsidRDefault="008634A4" w:rsidP="008634A4">
      <w:pPr>
        <w:numPr>
          <w:ilvl w:val="0"/>
          <w:numId w:val="17"/>
        </w:numPr>
        <w:rPr>
          <w:rFonts w:ascii="Times New Roman" w:hAnsi="Times New Roman" w:cs="Times New Roman"/>
        </w:rPr>
      </w:pPr>
      <w:r w:rsidRPr="00FC676D">
        <w:rPr>
          <w:rFonts w:ascii="Times New Roman" w:hAnsi="Times New Roman" w:cs="Times New Roman"/>
          <w:b/>
          <w:bCs/>
        </w:rPr>
        <w:t>New York</w:t>
      </w:r>
      <w:r w:rsidRPr="00FC676D">
        <w:rPr>
          <w:rFonts w:ascii="Times New Roman" w:hAnsi="Times New Roman" w:cs="Times New Roman"/>
        </w:rPr>
        <w:t>: Allows families to earn up to </w:t>
      </w:r>
      <w:r w:rsidRPr="00FC676D">
        <w:rPr>
          <w:rFonts w:ascii="Times New Roman" w:hAnsi="Times New Roman" w:cs="Times New Roman"/>
          <w:b/>
          <w:bCs/>
        </w:rPr>
        <w:t>400%</w:t>
      </w:r>
      <w:r w:rsidRPr="00FC676D">
        <w:rPr>
          <w:rFonts w:ascii="Times New Roman" w:hAnsi="Times New Roman" w:cs="Times New Roman"/>
        </w:rPr>
        <w:t> of the Federal Poverty Level (FPL) to qualify for Medicaid.</w:t>
      </w:r>
    </w:p>
    <w:p w14:paraId="14AF2CDE" w14:textId="77777777" w:rsidR="008634A4" w:rsidRPr="00FC676D" w:rsidRDefault="008634A4" w:rsidP="008634A4">
      <w:pPr>
        <w:numPr>
          <w:ilvl w:val="0"/>
          <w:numId w:val="17"/>
        </w:numPr>
        <w:rPr>
          <w:rFonts w:ascii="Times New Roman" w:hAnsi="Times New Roman" w:cs="Times New Roman"/>
        </w:rPr>
      </w:pPr>
      <w:r w:rsidRPr="00FC676D">
        <w:rPr>
          <w:rFonts w:ascii="Times New Roman" w:hAnsi="Times New Roman" w:cs="Times New Roman"/>
          <w:b/>
          <w:bCs/>
        </w:rPr>
        <w:t>North Carolina</w:t>
      </w:r>
      <w:r w:rsidRPr="00FC676D">
        <w:rPr>
          <w:rFonts w:ascii="Times New Roman" w:hAnsi="Times New Roman" w:cs="Times New Roman"/>
        </w:rPr>
        <w:t>: Limited eligibility to </w:t>
      </w:r>
      <w:r w:rsidRPr="00FC676D">
        <w:rPr>
          <w:rFonts w:ascii="Times New Roman" w:hAnsi="Times New Roman" w:cs="Times New Roman"/>
          <w:b/>
          <w:bCs/>
        </w:rPr>
        <w:t>200%</w:t>
      </w:r>
      <w:r w:rsidRPr="00FC676D">
        <w:rPr>
          <w:rFonts w:ascii="Times New Roman" w:hAnsi="Times New Roman" w:cs="Times New Roman"/>
        </w:rPr>
        <w:t> of FPL, making it significantly tougher for families to qualify than in New York.</w:t>
      </w:r>
    </w:p>
    <w:p w14:paraId="1F58F28E" w14:textId="77777777" w:rsidR="008634A4" w:rsidRPr="00FC676D" w:rsidRDefault="008634A4" w:rsidP="008634A4">
      <w:pPr>
        <w:rPr>
          <w:rFonts w:ascii="Times New Roman" w:hAnsi="Times New Roman" w:cs="Times New Roman"/>
        </w:rPr>
      </w:pPr>
      <w:r w:rsidRPr="00FC676D">
        <w:rPr>
          <w:rFonts w:ascii="Times New Roman" w:hAnsi="Times New Roman" w:cs="Times New Roman"/>
        </w:rPr>
        <w:t>This disparity reflects state decisions regarding the prioritization of healthcare funding versus other budget allocations.</w:t>
      </w:r>
    </w:p>
    <w:p w14:paraId="325DE404" w14:textId="77777777" w:rsidR="008634A4" w:rsidRPr="00FC676D" w:rsidRDefault="008634A4" w:rsidP="008634A4">
      <w:pPr>
        <w:rPr>
          <w:rFonts w:ascii="Times New Roman" w:hAnsi="Times New Roman" w:cs="Times New Roman"/>
          <w:b/>
          <w:bCs/>
        </w:rPr>
      </w:pPr>
      <w:r w:rsidRPr="00FC676D">
        <w:rPr>
          <w:rFonts w:ascii="Times New Roman" w:hAnsi="Times New Roman" w:cs="Times New Roman"/>
          <w:b/>
          <w:bCs/>
        </w:rPr>
        <w:t>Medicaid Expansion and the Affordable Care Act</w:t>
      </w:r>
    </w:p>
    <w:p w14:paraId="57012A4B" w14:textId="77777777" w:rsidR="008634A4" w:rsidRPr="00FC676D" w:rsidRDefault="008634A4" w:rsidP="008634A4">
      <w:pPr>
        <w:rPr>
          <w:rFonts w:ascii="Times New Roman" w:hAnsi="Times New Roman" w:cs="Times New Roman"/>
        </w:rPr>
      </w:pPr>
      <w:r w:rsidRPr="00FC676D">
        <w:rPr>
          <w:rFonts w:ascii="Times New Roman" w:hAnsi="Times New Roman" w:cs="Times New Roman"/>
        </w:rPr>
        <w:lastRenderedPageBreak/>
        <w:t>The </w:t>
      </w:r>
      <w:r w:rsidRPr="00FC676D">
        <w:rPr>
          <w:rFonts w:ascii="Times New Roman" w:hAnsi="Times New Roman" w:cs="Times New Roman"/>
          <w:b/>
          <w:bCs/>
        </w:rPr>
        <w:t>Affordable Care Act</w:t>
      </w:r>
      <w:r w:rsidRPr="00FC676D">
        <w:rPr>
          <w:rFonts w:ascii="Times New Roman" w:hAnsi="Times New Roman" w:cs="Times New Roman"/>
        </w:rPr>
        <w:t> (ACA) introduced substantial changes to Medicaid, creating </w:t>
      </w:r>
      <w:r w:rsidRPr="00FC676D">
        <w:rPr>
          <w:rFonts w:ascii="Times New Roman" w:hAnsi="Times New Roman" w:cs="Times New Roman"/>
          <w:b/>
          <w:bCs/>
        </w:rPr>
        <w:t>uniform eligibility standards</w:t>
      </w:r>
      <w:r w:rsidRPr="00FC676D">
        <w:rPr>
          <w:rFonts w:ascii="Times New Roman" w:hAnsi="Times New Roman" w:cs="Times New Roman"/>
        </w:rPr>
        <w:t>:</w:t>
      </w:r>
    </w:p>
    <w:p w14:paraId="62C06BF7" w14:textId="77777777" w:rsidR="008634A4" w:rsidRPr="00FC676D" w:rsidRDefault="008634A4" w:rsidP="008634A4">
      <w:pPr>
        <w:numPr>
          <w:ilvl w:val="0"/>
          <w:numId w:val="18"/>
        </w:numPr>
        <w:rPr>
          <w:rFonts w:ascii="Times New Roman" w:hAnsi="Times New Roman" w:cs="Times New Roman"/>
        </w:rPr>
      </w:pPr>
      <w:r w:rsidRPr="00FC676D">
        <w:rPr>
          <w:rFonts w:ascii="Times New Roman" w:hAnsi="Times New Roman" w:cs="Times New Roman"/>
          <w:b/>
          <w:bCs/>
        </w:rPr>
        <w:t>Eligibility</w:t>
      </w:r>
      <w:r w:rsidRPr="00FC676D">
        <w:rPr>
          <w:rFonts w:ascii="Times New Roman" w:hAnsi="Times New Roman" w:cs="Times New Roman"/>
        </w:rPr>
        <w:t>: Individuals making up to </w:t>
      </w:r>
      <w:r w:rsidRPr="00FC676D">
        <w:rPr>
          <w:rFonts w:ascii="Times New Roman" w:hAnsi="Times New Roman" w:cs="Times New Roman"/>
          <w:b/>
          <w:bCs/>
        </w:rPr>
        <w:t>133%</w:t>
      </w:r>
      <w:r w:rsidRPr="00FC676D">
        <w:rPr>
          <w:rFonts w:ascii="Times New Roman" w:hAnsi="Times New Roman" w:cs="Times New Roman"/>
        </w:rPr>
        <w:t> of the federal poverty line qualify, regardless of whether they have children.</w:t>
      </w:r>
    </w:p>
    <w:p w14:paraId="0AFAD214" w14:textId="77777777" w:rsidR="008634A4" w:rsidRPr="00FC676D" w:rsidRDefault="008634A4" w:rsidP="008634A4">
      <w:pPr>
        <w:numPr>
          <w:ilvl w:val="0"/>
          <w:numId w:val="18"/>
        </w:numPr>
        <w:rPr>
          <w:rFonts w:ascii="Times New Roman" w:hAnsi="Times New Roman" w:cs="Times New Roman"/>
        </w:rPr>
      </w:pPr>
      <w:r w:rsidRPr="00FC676D">
        <w:rPr>
          <w:rFonts w:ascii="Times New Roman" w:hAnsi="Times New Roman" w:cs="Times New Roman"/>
          <w:b/>
          <w:bCs/>
        </w:rPr>
        <w:t>Federal Support</w:t>
      </w:r>
      <w:r w:rsidRPr="00FC676D">
        <w:rPr>
          <w:rFonts w:ascii="Times New Roman" w:hAnsi="Times New Roman" w:cs="Times New Roman"/>
        </w:rPr>
        <w:t>: The ACA promised to cover </w:t>
      </w:r>
      <w:r w:rsidRPr="00FC676D">
        <w:rPr>
          <w:rFonts w:ascii="Times New Roman" w:hAnsi="Times New Roman" w:cs="Times New Roman"/>
          <w:b/>
          <w:bCs/>
        </w:rPr>
        <w:t>90-100%</w:t>
      </w:r>
      <w:r w:rsidRPr="00FC676D">
        <w:rPr>
          <w:rFonts w:ascii="Times New Roman" w:hAnsi="Times New Roman" w:cs="Times New Roman"/>
        </w:rPr>
        <w:t> of costs for newly eligible individuals, making expansion financially appealing to states.</w:t>
      </w:r>
    </w:p>
    <w:tbl>
      <w:tblPr>
        <w:tblW w:w="984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71"/>
        <w:gridCol w:w="4060"/>
        <w:gridCol w:w="3710"/>
      </w:tblGrid>
      <w:tr w:rsidR="008634A4" w:rsidRPr="00FC676D" w14:paraId="727872CB" w14:textId="77777777" w:rsidTr="008634A4">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5359F998" w14:textId="77777777" w:rsidR="008634A4" w:rsidRPr="00FC676D" w:rsidRDefault="008634A4" w:rsidP="008634A4">
            <w:pPr>
              <w:rPr>
                <w:rFonts w:ascii="Times New Roman" w:hAnsi="Times New Roman" w:cs="Times New Roman"/>
                <w:b/>
                <w:bCs/>
              </w:rPr>
            </w:pPr>
            <w:r w:rsidRPr="00FC676D">
              <w:rPr>
                <w:rFonts w:ascii="Times New Roman" w:hAnsi="Times New Roman" w:cs="Times New Roman"/>
                <w:b/>
                <w:bCs/>
              </w:rPr>
              <w:t>Medicaid Expansion</w:t>
            </w:r>
          </w:p>
        </w:tc>
        <w:tc>
          <w:tcPr>
            <w:tcW w:w="0" w:type="auto"/>
            <w:tcBorders>
              <w:top w:val="single" w:sz="2" w:space="0" w:color="auto"/>
              <w:left w:val="single" w:sz="2" w:space="0" w:color="auto"/>
              <w:bottom w:val="single" w:sz="6" w:space="0" w:color="auto"/>
              <w:right w:val="single" w:sz="2" w:space="0" w:color="auto"/>
            </w:tcBorders>
            <w:vAlign w:val="center"/>
            <w:hideMark/>
          </w:tcPr>
          <w:p w14:paraId="3DC91C21" w14:textId="77777777" w:rsidR="008634A4" w:rsidRPr="00FC676D" w:rsidRDefault="008634A4" w:rsidP="008634A4">
            <w:pPr>
              <w:rPr>
                <w:rFonts w:ascii="Times New Roman" w:hAnsi="Times New Roman" w:cs="Times New Roman"/>
                <w:b/>
                <w:bCs/>
              </w:rPr>
            </w:pPr>
            <w:r w:rsidRPr="00FC676D">
              <w:rPr>
                <w:rFonts w:ascii="Times New Roman" w:hAnsi="Times New Roman" w:cs="Times New Roman"/>
                <w:b/>
                <w:bCs/>
              </w:rPr>
              <w:t>States Accepting</w:t>
            </w:r>
          </w:p>
        </w:tc>
        <w:tc>
          <w:tcPr>
            <w:tcW w:w="0" w:type="auto"/>
            <w:tcBorders>
              <w:top w:val="single" w:sz="2" w:space="0" w:color="auto"/>
              <w:left w:val="single" w:sz="2" w:space="0" w:color="auto"/>
              <w:bottom w:val="single" w:sz="6" w:space="0" w:color="auto"/>
              <w:right w:val="single" w:sz="2" w:space="0" w:color="auto"/>
            </w:tcBorders>
            <w:vAlign w:val="center"/>
            <w:hideMark/>
          </w:tcPr>
          <w:p w14:paraId="6748E4A5" w14:textId="77777777" w:rsidR="008634A4" w:rsidRPr="00FC676D" w:rsidRDefault="008634A4" w:rsidP="008634A4">
            <w:pPr>
              <w:rPr>
                <w:rFonts w:ascii="Times New Roman" w:hAnsi="Times New Roman" w:cs="Times New Roman"/>
                <w:b/>
                <w:bCs/>
              </w:rPr>
            </w:pPr>
            <w:r w:rsidRPr="00FC676D">
              <w:rPr>
                <w:rFonts w:ascii="Times New Roman" w:hAnsi="Times New Roman" w:cs="Times New Roman"/>
                <w:b/>
                <w:bCs/>
              </w:rPr>
              <w:t>States Rejecting</w:t>
            </w:r>
          </w:p>
        </w:tc>
      </w:tr>
      <w:tr w:rsidR="008634A4" w:rsidRPr="00FC676D" w14:paraId="6004961C" w14:textId="77777777" w:rsidTr="008634A4">
        <w:tc>
          <w:tcPr>
            <w:tcW w:w="0" w:type="auto"/>
            <w:tcBorders>
              <w:top w:val="single" w:sz="2" w:space="0" w:color="auto"/>
              <w:left w:val="single" w:sz="2" w:space="0" w:color="auto"/>
              <w:bottom w:val="single" w:sz="6" w:space="0" w:color="auto"/>
              <w:right w:val="single" w:sz="2" w:space="0" w:color="auto"/>
            </w:tcBorders>
            <w:vAlign w:val="center"/>
            <w:hideMark/>
          </w:tcPr>
          <w:p w14:paraId="11D8C252" w14:textId="77777777" w:rsidR="008634A4" w:rsidRPr="00FC676D" w:rsidRDefault="008634A4" w:rsidP="008634A4">
            <w:pPr>
              <w:rPr>
                <w:rFonts w:ascii="Times New Roman" w:hAnsi="Times New Roman" w:cs="Times New Roman"/>
              </w:rPr>
            </w:pPr>
            <w:r w:rsidRPr="00FC676D">
              <w:rPr>
                <w:rFonts w:ascii="Times New Roman" w:hAnsi="Times New Roman" w:cs="Times New Roman"/>
              </w:rPr>
              <w:t>Enhanced federal funding</w:t>
            </w:r>
          </w:p>
        </w:tc>
        <w:tc>
          <w:tcPr>
            <w:tcW w:w="0" w:type="auto"/>
            <w:tcBorders>
              <w:top w:val="single" w:sz="2" w:space="0" w:color="auto"/>
              <w:left w:val="single" w:sz="2" w:space="0" w:color="auto"/>
              <w:bottom w:val="single" w:sz="6" w:space="0" w:color="auto"/>
              <w:right w:val="single" w:sz="2" w:space="0" w:color="auto"/>
            </w:tcBorders>
            <w:vAlign w:val="center"/>
            <w:hideMark/>
          </w:tcPr>
          <w:p w14:paraId="43A37EE8" w14:textId="77777777" w:rsidR="008634A4" w:rsidRPr="00FC676D" w:rsidRDefault="008634A4" w:rsidP="008634A4">
            <w:pPr>
              <w:rPr>
                <w:rFonts w:ascii="Times New Roman" w:hAnsi="Times New Roman" w:cs="Times New Roman"/>
              </w:rPr>
            </w:pPr>
            <w:r w:rsidRPr="00FC676D">
              <w:rPr>
                <w:rFonts w:ascii="Times New Roman" w:hAnsi="Times New Roman" w:cs="Times New Roman"/>
              </w:rPr>
              <w:t>Access to wider coverage for low-income individuals</w:t>
            </w:r>
          </w:p>
        </w:tc>
        <w:tc>
          <w:tcPr>
            <w:tcW w:w="0" w:type="auto"/>
            <w:tcBorders>
              <w:top w:val="single" w:sz="2" w:space="0" w:color="auto"/>
              <w:left w:val="single" w:sz="2" w:space="0" w:color="auto"/>
              <w:bottom w:val="single" w:sz="6" w:space="0" w:color="auto"/>
              <w:right w:val="single" w:sz="2" w:space="0" w:color="auto"/>
            </w:tcBorders>
            <w:vAlign w:val="center"/>
            <w:hideMark/>
          </w:tcPr>
          <w:p w14:paraId="7248702E" w14:textId="77777777" w:rsidR="008634A4" w:rsidRPr="00FC676D" w:rsidRDefault="008634A4" w:rsidP="008634A4">
            <w:pPr>
              <w:rPr>
                <w:rFonts w:ascii="Times New Roman" w:hAnsi="Times New Roman" w:cs="Times New Roman"/>
              </w:rPr>
            </w:pPr>
            <w:r w:rsidRPr="00FC676D">
              <w:rPr>
                <w:rFonts w:ascii="Times New Roman" w:hAnsi="Times New Roman" w:cs="Times New Roman"/>
              </w:rPr>
              <w:t>Limited access and unchanged eligibility criteria</w:t>
            </w:r>
          </w:p>
        </w:tc>
      </w:tr>
    </w:tbl>
    <w:p w14:paraId="2AFFA4B0" w14:textId="77777777" w:rsidR="008634A4" w:rsidRPr="00FC676D" w:rsidRDefault="008634A4" w:rsidP="008634A4">
      <w:pPr>
        <w:rPr>
          <w:rFonts w:ascii="Times New Roman" w:hAnsi="Times New Roman" w:cs="Times New Roman"/>
        </w:rPr>
      </w:pPr>
      <w:r w:rsidRPr="00FC676D">
        <w:rPr>
          <w:rFonts w:ascii="Times New Roman" w:hAnsi="Times New Roman" w:cs="Times New Roman"/>
        </w:rPr>
        <w:t>However, following a </w:t>
      </w:r>
      <w:r w:rsidRPr="00FC676D">
        <w:rPr>
          <w:rFonts w:ascii="Times New Roman" w:hAnsi="Times New Roman" w:cs="Times New Roman"/>
          <w:b/>
          <w:bCs/>
        </w:rPr>
        <w:t>Supreme Court decision</w:t>
      </w:r>
      <w:r w:rsidRPr="00FC676D">
        <w:rPr>
          <w:rFonts w:ascii="Times New Roman" w:hAnsi="Times New Roman" w:cs="Times New Roman"/>
        </w:rPr>
        <w:t>, states could not be compelled to accept expansion, leading to a split where some states opted in while others chose to maintain existing frameworks.</w:t>
      </w:r>
    </w:p>
    <w:p w14:paraId="7C8496EB" w14:textId="23F45EFA" w:rsidR="008634A4" w:rsidRPr="00FC676D" w:rsidRDefault="00FC676D" w:rsidP="00C7581B">
      <w:pPr>
        <w:rPr>
          <w:rFonts w:ascii="Times New Roman" w:hAnsi="Times New Roman" w:cs="Times New Roman"/>
          <w:b/>
          <w:bCs/>
          <w:color w:val="FF0000"/>
          <w:sz w:val="28"/>
          <w:szCs w:val="28"/>
        </w:rPr>
      </w:pPr>
      <w:r w:rsidRPr="00FC676D">
        <w:rPr>
          <w:rFonts w:ascii="Times New Roman" w:hAnsi="Times New Roman" w:cs="Times New Roman"/>
          <w:b/>
          <w:bCs/>
          <w:color w:val="FF0000"/>
          <w:sz w:val="28"/>
          <w:szCs w:val="28"/>
        </w:rPr>
        <w:t>Uninsured</w:t>
      </w:r>
    </w:p>
    <w:p w14:paraId="337936C3" w14:textId="77777777" w:rsidR="00FC676D" w:rsidRPr="00FC676D" w:rsidRDefault="00FC676D" w:rsidP="00FC676D">
      <w:pPr>
        <w:rPr>
          <w:rFonts w:ascii="Times New Roman" w:hAnsi="Times New Roman" w:cs="Times New Roman"/>
        </w:rPr>
      </w:pPr>
      <w:r w:rsidRPr="00FC676D">
        <w:rPr>
          <w:rFonts w:ascii="Times New Roman" w:hAnsi="Times New Roman" w:cs="Times New Roman"/>
        </w:rPr>
        <w:t>In the United States, a significant portion of the population lacks health insurance, creating a complex landscape of healthcare access and affordability. This summary delves into the characteristics, statistics, and implications of being uninsured, highlighting the complexities and challenges faced by this group.</w:t>
      </w:r>
    </w:p>
    <w:p w14:paraId="4C36AEE1" w14:textId="77777777" w:rsidR="00FC676D" w:rsidRPr="00FC676D" w:rsidRDefault="00FC676D" w:rsidP="00FC676D">
      <w:pPr>
        <w:rPr>
          <w:rFonts w:ascii="Times New Roman" w:hAnsi="Times New Roman" w:cs="Times New Roman"/>
        </w:rPr>
      </w:pPr>
      <w:r w:rsidRPr="00FC676D">
        <w:rPr>
          <w:rFonts w:ascii="Times New Roman" w:hAnsi="Times New Roman" w:cs="Times New Roman"/>
          <w:b/>
          <w:bCs/>
        </w:rPr>
        <w:t>Understanding the Data</w:t>
      </w:r>
    </w:p>
    <w:p w14:paraId="68DFD7FC" w14:textId="77777777" w:rsidR="00FC676D" w:rsidRPr="00FC676D" w:rsidRDefault="00FC676D" w:rsidP="00FC676D">
      <w:pPr>
        <w:numPr>
          <w:ilvl w:val="0"/>
          <w:numId w:val="19"/>
        </w:numPr>
        <w:rPr>
          <w:rFonts w:ascii="Times New Roman" w:hAnsi="Times New Roman" w:cs="Times New Roman"/>
        </w:rPr>
      </w:pPr>
      <w:r w:rsidRPr="00FC676D">
        <w:rPr>
          <w:rFonts w:ascii="Times New Roman" w:hAnsi="Times New Roman" w:cs="Times New Roman"/>
          <w:b/>
          <w:bCs/>
        </w:rPr>
        <w:t>Population Overview</w:t>
      </w:r>
      <w:r w:rsidRPr="00FC676D">
        <w:rPr>
          <w:rFonts w:ascii="Times New Roman" w:hAnsi="Times New Roman" w:cs="Times New Roman"/>
        </w:rPr>
        <w:t>: Approximately </w:t>
      </w:r>
      <w:r w:rsidRPr="00FC676D">
        <w:rPr>
          <w:rFonts w:ascii="Times New Roman" w:hAnsi="Times New Roman" w:cs="Times New Roman"/>
          <w:b/>
          <w:bCs/>
        </w:rPr>
        <w:t>300 million people</w:t>
      </w:r>
      <w:r w:rsidRPr="00FC676D">
        <w:rPr>
          <w:rFonts w:ascii="Times New Roman" w:hAnsi="Times New Roman" w:cs="Times New Roman"/>
        </w:rPr>
        <w:t> reside in the U.S. Half receive health insurance via their employer, while roughly one-third have government-sponsored insurance through programs like </w:t>
      </w:r>
      <w:r w:rsidRPr="00FC676D">
        <w:rPr>
          <w:rFonts w:ascii="Times New Roman" w:hAnsi="Times New Roman" w:cs="Times New Roman"/>
          <w:b/>
          <w:bCs/>
        </w:rPr>
        <w:t>Medicare</w:t>
      </w:r>
      <w:r w:rsidRPr="00FC676D">
        <w:rPr>
          <w:rFonts w:ascii="Times New Roman" w:hAnsi="Times New Roman" w:cs="Times New Roman"/>
        </w:rPr>
        <w:t> and </w:t>
      </w:r>
      <w:r w:rsidRPr="00FC676D">
        <w:rPr>
          <w:rFonts w:ascii="Times New Roman" w:hAnsi="Times New Roman" w:cs="Times New Roman"/>
          <w:b/>
          <w:bCs/>
        </w:rPr>
        <w:t>Medicaid</w:t>
      </w:r>
      <w:r w:rsidRPr="00FC676D">
        <w:rPr>
          <w:rFonts w:ascii="Times New Roman" w:hAnsi="Times New Roman" w:cs="Times New Roman"/>
        </w:rPr>
        <w:t>.</w:t>
      </w:r>
    </w:p>
    <w:tbl>
      <w:tblPr>
        <w:tblW w:w="984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266"/>
        <w:gridCol w:w="4575"/>
      </w:tblGrid>
      <w:tr w:rsidR="00FC676D" w:rsidRPr="00FC676D" w14:paraId="77BC5DE5" w14:textId="77777777" w:rsidTr="00FC676D">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6E6DCE1D" w14:textId="77777777" w:rsidR="00FC676D" w:rsidRPr="00FC676D" w:rsidRDefault="00FC676D" w:rsidP="00FC676D">
            <w:pPr>
              <w:rPr>
                <w:rFonts w:ascii="Times New Roman" w:hAnsi="Times New Roman" w:cs="Times New Roman"/>
                <w:b/>
                <w:bCs/>
              </w:rPr>
            </w:pPr>
            <w:r w:rsidRPr="00FC676D">
              <w:rPr>
                <w:rFonts w:ascii="Times New Roman" w:hAnsi="Times New Roman" w:cs="Times New Roman"/>
                <w:b/>
                <w:bCs/>
              </w:rPr>
              <w:t>Source of Insurance</w:t>
            </w:r>
          </w:p>
        </w:tc>
        <w:tc>
          <w:tcPr>
            <w:tcW w:w="0" w:type="auto"/>
            <w:tcBorders>
              <w:top w:val="single" w:sz="2" w:space="0" w:color="auto"/>
              <w:left w:val="single" w:sz="2" w:space="0" w:color="auto"/>
              <w:bottom w:val="single" w:sz="6" w:space="0" w:color="auto"/>
              <w:right w:val="single" w:sz="2" w:space="0" w:color="auto"/>
            </w:tcBorders>
            <w:vAlign w:val="center"/>
            <w:hideMark/>
          </w:tcPr>
          <w:p w14:paraId="05891A23" w14:textId="77777777" w:rsidR="00FC676D" w:rsidRPr="00FC676D" w:rsidRDefault="00FC676D" w:rsidP="00FC676D">
            <w:pPr>
              <w:rPr>
                <w:rFonts w:ascii="Times New Roman" w:hAnsi="Times New Roman" w:cs="Times New Roman"/>
                <w:b/>
                <w:bCs/>
              </w:rPr>
            </w:pPr>
            <w:r w:rsidRPr="00FC676D">
              <w:rPr>
                <w:rFonts w:ascii="Times New Roman" w:hAnsi="Times New Roman" w:cs="Times New Roman"/>
                <w:b/>
                <w:bCs/>
              </w:rPr>
              <w:t>Percentage of Population</w:t>
            </w:r>
          </w:p>
        </w:tc>
      </w:tr>
      <w:tr w:rsidR="00FC676D" w:rsidRPr="00FC676D" w14:paraId="267FE745" w14:textId="77777777" w:rsidTr="00FC676D">
        <w:tc>
          <w:tcPr>
            <w:tcW w:w="0" w:type="auto"/>
            <w:tcBorders>
              <w:top w:val="single" w:sz="2" w:space="0" w:color="auto"/>
              <w:left w:val="single" w:sz="2" w:space="0" w:color="auto"/>
              <w:bottom w:val="single" w:sz="6" w:space="0" w:color="auto"/>
              <w:right w:val="single" w:sz="2" w:space="0" w:color="auto"/>
            </w:tcBorders>
            <w:vAlign w:val="center"/>
            <w:hideMark/>
          </w:tcPr>
          <w:p w14:paraId="106B0857" w14:textId="77777777" w:rsidR="00FC676D" w:rsidRPr="00FC676D" w:rsidRDefault="00FC676D" w:rsidP="00FC676D">
            <w:pPr>
              <w:rPr>
                <w:rFonts w:ascii="Times New Roman" w:hAnsi="Times New Roman" w:cs="Times New Roman"/>
              </w:rPr>
            </w:pPr>
            <w:r w:rsidRPr="00FC676D">
              <w:rPr>
                <w:rFonts w:ascii="Times New Roman" w:hAnsi="Times New Roman" w:cs="Times New Roman"/>
              </w:rPr>
              <w:t>Employer-Sponsored Insurance</w:t>
            </w:r>
          </w:p>
        </w:tc>
        <w:tc>
          <w:tcPr>
            <w:tcW w:w="0" w:type="auto"/>
            <w:tcBorders>
              <w:top w:val="single" w:sz="2" w:space="0" w:color="auto"/>
              <w:left w:val="single" w:sz="2" w:space="0" w:color="auto"/>
              <w:bottom w:val="single" w:sz="6" w:space="0" w:color="auto"/>
              <w:right w:val="single" w:sz="2" w:space="0" w:color="auto"/>
            </w:tcBorders>
            <w:vAlign w:val="center"/>
            <w:hideMark/>
          </w:tcPr>
          <w:p w14:paraId="752BA5AD" w14:textId="77777777" w:rsidR="00FC676D" w:rsidRPr="00FC676D" w:rsidRDefault="00FC676D" w:rsidP="00FC676D">
            <w:pPr>
              <w:rPr>
                <w:rFonts w:ascii="Times New Roman" w:hAnsi="Times New Roman" w:cs="Times New Roman"/>
              </w:rPr>
            </w:pPr>
            <w:r w:rsidRPr="00FC676D">
              <w:rPr>
                <w:rFonts w:ascii="Times New Roman" w:hAnsi="Times New Roman" w:cs="Times New Roman"/>
              </w:rPr>
              <w:t>~50%</w:t>
            </w:r>
          </w:p>
        </w:tc>
      </w:tr>
      <w:tr w:rsidR="00FC676D" w:rsidRPr="00FC676D" w14:paraId="0F151694" w14:textId="77777777" w:rsidTr="00FC676D">
        <w:tc>
          <w:tcPr>
            <w:tcW w:w="0" w:type="auto"/>
            <w:tcBorders>
              <w:top w:val="single" w:sz="2" w:space="0" w:color="auto"/>
              <w:left w:val="single" w:sz="2" w:space="0" w:color="auto"/>
              <w:bottom w:val="single" w:sz="6" w:space="0" w:color="auto"/>
              <w:right w:val="single" w:sz="2" w:space="0" w:color="auto"/>
            </w:tcBorders>
            <w:vAlign w:val="center"/>
            <w:hideMark/>
          </w:tcPr>
          <w:p w14:paraId="13D7FAA4" w14:textId="77777777" w:rsidR="00FC676D" w:rsidRPr="00FC676D" w:rsidRDefault="00FC676D" w:rsidP="00FC676D">
            <w:pPr>
              <w:rPr>
                <w:rFonts w:ascii="Times New Roman" w:hAnsi="Times New Roman" w:cs="Times New Roman"/>
              </w:rPr>
            </w:pPr>
            <w:r w:rsidRPr="00FC676D">
              <w:rPr>
                <w:rFonts w:ascii="Times New Roman" w:hAnsi="Times New Roman" w:cs="Times New Roman"/>
              </w:rPr>
              <w:t>Government Insurance</w:t>
            </w:r>
          </w:p>
        </w:tc>
        <w:tc>
          <w:tcPr>
            <w:tcW w:w="0" w:type="auto"/>
            <w:tcBorders>
              <w:top w:val="single" w:sz="2" w:space="0" w:color="auto"/>
              <w:left w:val="single" w:sz="2" w:space="0" w:color="auto"/>
              <w:bottom w:val="single" w:sz="6" w:space="0" w:color="auto"/>
              <w:right w:val="single" w:sz="2" w:space="0" w:color="auto"/>
            </w:tcBorders>
            <w:vAlign w:val="center"/>
            <w:hideMark/>
          </w:tcPr>
          <w:p w14:paraId="5FB71E5F" w14:textId="77777777" w:rsidR="00FC676D" w:rsidRPr="00FC676D" w:rsidRDefault="00FC676D" w:rsidP="00FC676D">
            <w:pPr>
              <w:rPr>
                <w:rFonts w:ascii="Times New Roman" w:hAnsi="Times New Roman" w:cs="Times New Roman"/>
              </w:rPr>
            </w:pPr>
            <w:r w:rsidRPr="00FC676D">
              <w:rPr>
                <w:rFonts w:ascii="Times New Roman" w:hAnsi="Times New Roman" w:cs="Times New Roman"/>
              </w:rPr>
              <w:t>~33%</w:t>
            </w:r>
          </w:p>
        </w:tc>
      </w:tr>
      <w:tr w:rsidR="00FC676D" w:rsidRPr="00FC676D" w14:paraId="3F402054" w14:textId="77777777" w:rsidTr="00FC676D">
        <w:tc>
          <w:tcPr>
            <w:tcW w:w="0" w:type="auto"/>
            <w:tcBorders>
              <w:top w:val="single" w:sz="2" w:space="0" w:color="auto"/>
              <w:left w:val="single" w:sz="2" w:space="0" w:color="auto"/>
              <w:bottom w:val="single" w:sz="6" w:space="0" w:color="auto"/>
              <w:right w:val="single" w:sz="2" w:space="0" w:color="auto"/>
            </w:tcBorders>
            <w:vAlign w:val="center"/>
            <w:hideMark/>
          </w:tcPr>
          <w:p w14:paraId="370FED1B" w14:textId="77777777" w:rsidR="00FC676D" w:rsidRPr="00FC676D" w:rsidRDefault="00FC676D" w:rsidP="00FC676D">
            <w:pPr>
              <w:rPr>
                <w:rFonts w:ascii="Times New Roman" w:hAnsi="Times New Roman" w:cs="Times New Roman"/>
              </w:rPr>
            </w:pPr>
            <w:r w:rsidRPr="00FC676D">
              <w:rPr>
                <w:rFonts w:ascii="Times New Roman" w:hAnsi="Times New Roman" w:cs="Times New Roman"/>
              </w:rPr>
              <w:t>Self-Insured</w:t>
            </w:r>
          </w:p>
        </w:tc>
        <w:tc>
          <w:tcPr>
            <w:tcW w:w="0" w:type="auto"/>
            <w:tcBorders>
              <w:top w:val="single" w:sz="2" w:space="0" w:color="auto"/>
              <w:left w:val="single" w:sz="2" w:space="0" w:color="auto"/>
              <w:bottom w:val="single" w:sz="6" w:space="0" w:color="auto"/>
              <w:right w:val="single" w:sz="2" w:space="0" w:color="auto"/>
            </w:tcBorders>
            <w:vAlign w:val="center"/>
            <w:hideMark/>
          </w:tcPr>
          <w:p w14:paraId="7907E744" w14:textId="77777777" w:rsidR="00FC676D" w:rsidRPr="00FC676D" w:rsidRDefault="00FC676D" w:rsidP="00FC676D">
            <w:pPr>
              <w:rPr>
                <w:rFonts w:ascii="Times New Roman" w:hAnsi="Times New Roman" w:cs="Times New Roman"/>
              </w:rPr>
            </w:pPr>
            <w:r w:rsidRPr="00FC676D">
              <w:rPr>
                <w:rFonts w:ascii="Times New Roman" w:hAnsi="Times New Roman" w:cs="Times New Roman"/>
              </w:rPr>
              <w:t>Small Sliver</w:t>
            </w:r>
          </w:p>
        </w:tc>
      </w:tr>
      <w:tr w:rsidR="00FC676D" w:rsidRPr="00FC676D" w14:paraId="279656E1" w14:textId="77777777" w:rsidTr="00FC676D">
        <w:tc>
          <w:tcPr>
            <w:tcW w:w="0" w:type="auto"/>
            <w:tcBorders>
              <w:top w:val="single" w:sz="2" w:space="0" w:color="auto"/>
              <w:left w:val="single" w:sz="2" w:space="0" w:color="auto"/>
              <w:bottom w:val="single" w:sz="6" w:space="0" w:color="auto"/>
              <w:right w:val="single" w:sz="2" w:space="0" w:color="auto"/>
            </w:tcBorders>
            <w:vAlign w:val="center"/>
            <w:hideMark/>
          </w:tcPr>
          <w:p w14:paraId="1A24FD7A" w14:textId="77777777" w:rsidR="00FC676D" w:rsidRPr="00FC676D" w:rsidRDefault="00FC676D" w:rsidP="00FC676D">
            <w:pPr>
              <w:rPr>
                <w:rFonts w:ascii="Times New Roman" w:hAnsi="Times New Roman" w:cs="Times New Roman"/>
              </w:rPr>
            </w:pPr>
            <w:r w:rsidRPr="00FC676D">
              <w:rPr>
                <w:rFonts w:ascii="Times New Roman" w:hAnsi="Times New Roman" w:cs="Times New Roman"/>
              </w:rPr>
              <w:t>Uninsured</w:t>
            </w:r>
          </w:p>
        </w:tc>
        <w:tc>
          <w:tcPr>
            <w:tcW w:w="0" w:type="auto"/>
            <w:tcBorders>
              <w:top w:val="single" w:sz="2" w:space="0" w:color="auto"/>
              <w:left w:val="single" w:sz="2" w:space="0" w:color="auto"/>
              <w:bottom w:val="single" w:sz="6" w:space="0" w:color="auto"/>
              <w:right w:val="single" w:sz="2" w:space="0" w:color="auto"/>
            </w:tcBorders>
            <w:vAlign w:val="center"/>
            <w:hideMark/>
          </w:tcPr>
          <w:p w14:paraId="181CE553" w14:textId="77777777" w:rsidR="00FC676D" w:rsidRPr="00FC676D" w:rsidRDefault="00FC676D" w:rsidP="00FC676D">
            <w:pPr>
              <w:rPr>
                <w:rFonts w:ascii="Times New Roman" w:hAnsi="Times New Roman" w:cs="Times New Roman"/>
              </w:rPr>
            </w:pPr>
            <w:r w:rsidRPr="00FC676D">
              <w:rPr>
                <w:rFonts w:ascii="Times New Roman" w:hAnsi="Times New Roman" w:cs="Times New Roman"/>
              </w:rPr>
              <w:t>47 to 60 million Americans</w:t>
            </w:r>
          </w:p>
        </w:tc>
      </w:tr>
    </w:tbl>
    <w:p w14:paraId="4D8FB248" w14:textId="77777777" w:rsidR="00FC676D" w:rsidRPr="00FC676D" w:rsidRDefault="00FC676D" w:rsidP="00FC676D">
      <w:pPr>
        <w:numPr>
          <w:ilvl w:val="0"/>
          <w:numId w:val="20"/>
        </w:numPr>
        <w:rPr>
          <w:rFonts w:ascii="Times New Roman" w:hAnsi="Times New Roman" w:cs="Times New Roman"/>
        </w:rPr>
      </w:pPr>
      <w:r w:rsidRPr="00FC676D">
        <w:rPr>
          <w:rFonts w:ascii="Times New Roman" w:hAnsi="Times New Roman" w:cs="Times New Roman"/>
          <w:b/>
          <w:bCs/>
        </w:rPr>
        <w:t>Employer-Sponsored Insurance</w:t>
      </w:r>
      <w:r w:rsidRPr="00FC676D">
        <w:rPr>
          <w:rFonts w:ascii="Times New Roman" w:hAnsi="Times New Roman" w:cs="Times New Roman"/>
        </w:rPr>
        <w:t>: Health coverage as a fringe benefit provided to employees.</w:t>
      </w:r>
    </w:p>
    <w:p w14:paraId="1CB74502" w14:textId="77777777" w:rsidR="00FC676D" w:rsidRPr="00FC676D" w:rsidRDefault="00FC676D" w:rsidP="00FC676D">
      <w:pPr>
        <w:numPr>
          <w:ilvl w:val="0"/>
          <w:numId w:val="20"/>
        </w:numPr>
        <w:rPr>
          <w:rFonts w:ascii="Times New Roman" w:hAnsi="Times New Roman" w:cs="Times New Roman"/>
        </w:rPr>
      </w:pPr>
      <w:r w:rsidRPr="00FC676D">
        <w:rPr>
          <w:rFonts w:ascii="Times New Roman" w:hAnsi="Times New Roman" w:cs="Times New Roman"/>
          <w:b/>
          <w:bCs/>
        </w:rPr>
        <w:t>Government Insurance</w:t>
      </w:r>
      <w:r w:rsidRPr="00FC676D">
        <w:rPr>
          <w:rFonts w:ascii="Times New Roman" w:hAnsi="Times New Roman" w:cs="Times New Roman"/>
        </w:rPr>
        <w:t>: Includes programs like </w:t>
      </w:r>
      <w:r w:rsidRPr="00FC676D">
        <w:rPr>
          <w:rFonts w:ascii="Times New Roman" w:hAnsi="Times New Roman" w:cs="Times New Roman"/>
          <w:b/>
          <w:bCs/>
        </w:rPr>
        <w:t>Medicare</w:t>
      </w:r>
      <w:r w:rsidRPr="00FC676D">
        <w:rPr>
          <w:rFonts w:ascii="Times New Roman" w:hAnsi="Times New Roman" w:cs="Times New Roman"/>
        </w:rPr>
        <w:t> for individuals over 65 (or disabled) and </w:t>
      </w:r>
      <w:r w:rsidRPr="00FC676D">
        <w:rPr>
          <w:rFonts w:ascii="Times New Roman" w:hAnsi="Times New Roman" w:cs="Times New Roman"/>
          <w:b/>
          <w:bCs/>
        </w:rPr>
        <w:t>Medicaid</w:t>
      </w:r>
      <w:r w:rsidRPr="00FC676D">
        <w:rPr>
          <w:rFonts w:ascii="Times New Roman" w:hAnsi="Times New Roman" w:cs="Times New Roman"/>
        </w:rPr>
        <w:t> for children and low-income families.</w:t>
      </w:r>
    </w:p>
    <w:p w14:paraId="3DDF10D4" w14:textId="77777777" w:rsidR="00FC676D" w:rsidRPr="00FC676D" w:rsidRDefault="00FC676D" w:rsidP="00FC676D">
      <w:pPr>
        <w:numPr>
          <w:ilvl w:val="0"/>
          <w:numId w:val="20"/>
        </w:numPr>
        <w:rPr>
          <w:rFonts w:ascii="Times New Roman" w:hAnsi="Times New Roman" w:cs="Times New Roman"/>
        </w:rPr>
      </w:pPr>
      <w:r w:rsidRPr="00FC676D">
        <w:rPr>
          <w:rFonts w:ascii="Times New Roman" w:hAnsi="Times New Roman" w:cs="Times New Roman"/>
          <w:b/>
          <w:bCs/>
        </w:rPr>
        <w:t>Self-Insured</w:t>
      </w:r>
      <w:r w:rsidRPr="00FC676D">
        <w:rPr>
          <w:rFonts w:ascii="Times New Roman" w:hAnsi="Times New Roman" w:cs="Times New Roman"/>
        </w:rPr>
        <w:t>: Some individuals purchase their insurance, often at high costs.</w:t>
      </w:r>
    </w:p>
    <w:p w14:paraId="31956A36" w14:textId="77777777" w:rsidR="00FC676D" w:rsidRPr="00FC676D" w:rsidRDefault="00FC676D" w:rsidP="00FC676D">
      <w:pPr>
        <w:numPr>
          <w:ilvl w:val="0"/>
          <w:numId w:val="21"/>
        </w:numPr>
        <w:rPr>
          <w:rFonts w:ascii="Times New Roman" w:hAnsi="Times New Roman" w:cs="Times New Roman"/>
        </w:rPr>
      </w:pPr>
      <w:r w:rsidRPr="00FC676D">
        <w:rPr>
          <w:rFonts w:ascii="Times New Roman" w:hAnsi="Times New Roman" w:cs="Times New Roman"/>
          <w:b/>
          <w:bCs/>
        </w:rPr>
        <w:t>The Uninsured Population</w:t>
      </w:r>
      <w:r w:rsidRPr="00FC676D">
        <w:rPr>
          <w:rFonts w:ascii="Times New Roman" w:hAnsi="Times New Roman" w:cs="Times New Roman"/>
        </w:rPr>
        <w:t>: This segment lacks a stable payment source for healthcare, leading to financial burdens when seeking medical care. It is important to note that the uninsured can still visit doctors but face substantial bills upon doing so.</w:t>
      </w:r>
    </w:p>
    <w:p w14:paraId="4C186140" w14:textId="77777777" w:rsidR="00FC676D" w:rsidRPr="00FC676D" w:rsidRDefault="00FC676D" w:rsidP="00FC676D">
      <w:pPr>
        <w:rPr>
          <w:rFonts w:ascii="Times New Roman" w:hAnsi="Times New Roman" w:cs="Times New Roman"/>
        </w:rPr>
      </w:pPr>
      <w:r w:rsidRPr="00FC676D">
        <w:rPr>
          <w:rFonts w:ascii="Times New Roman" w:hAnsi="Times New Roman" w:cs="Times New Roman"/>
          <w:b/>
          <w:bCs/>
        </w:rPr>
        <w:t>Who Are the Uninsured?</w:t>
      </w:r>
    </w:p>
    <w:p w14:paraId="5E57A09A" w14:textId="77777777" w:rsidR="00FC676D" w:rsidRPr="00FC676D" w:rsidRDefault="00FC676D" w:rsidP="00FC676D">
      <w:pPr>
        <w:numPr>
          <w:ilvl w:val="0"/>
          <w:numId w:val="22"/>
        </w:numPr>
        <w:rPr>
          <w:rFonts w:ascii="Times New Roman" w:hAnsi="Times New Roman" w:cs="Times New Roman"/>
        </w:rPr>
      </w:pPr>
      <w:r w:rsidRPr="00FC676D">
        <w:rPr>
          <w:rFonts w:ascii="Times New Roman" w:hAnsi="Times New Roman" w:cs="Times New Roman"/>
          <w:b/>
          <w:bCs/>
        </w:rPr>
        <w:t>Estimates</w:t>
      </w:r>
      <w:r w:rsidRPr="00FC676D">
        <w:rPr>
          <w:rFonts w:ascii="Times New Roman" w:hAnsi="Times New Roman" w:cs="Times New Roman"/>
        </w:rPr>
        <w:t>: Understanding the number of uninsured individuals varies considerably, with estimates ranging from </w:t>
      </w:r>
      <w:r w:rsidRPr="00FC676D">
        <w:rPr>
          <w:rFonts w:ascii="Times New Roman" w:hAnsi="Times New Roman" w:cs="Times New Roman"/>
          <w:b/>
          <w:bCs/>
        </w:rPr>
        <w:t>47 million</w:t>
      </w:r>
      <w:r w:rsidRPr="00FC676D">
        <w:rPr>
          <w:rFonts w:ascii="Times New Roman" w:hAnsi="Times New Roman" w:cs="Times New Roman"/>
        </w:rPr>
        <w:t> to </w:t>
      </w:r>
      <w:r w:rsidRPr="00FC676D">
        <w:rPr>
          <w:rFonts w:ascii="Times New Roman" w:hAnsi="Times New Roman" w:cs="Times New Roman"/>
          <w:b/>
          <w:bCs/>
        </w:rPr>
        <w:t>60 million</w:t>
      </w:r>
      <w:r w:rsidRPr="00FC676D">
        <w:rPr>
          <w:rFonts w:ascii="Times New Roman" w:hAnsi="Times New Roman" w:cs="Times New Roman"/>
        </w:rPr>
        <w:t>.</w:t>
      </w:r>
    </w:p>
    <w:p w14:paraId="62B9114E" w14:textId="77777777" w:rsidR="00FC676D" w:rsidRPr="00FC676D" w:rsidRDefault="00FC676D" w:rsidP="00FC676D">
      <w:pPr>
        <w:numPr>
          <w:ilvl w:val="0"/>
          <w:numId w:val="22"/>
        </w:numPr>
        <w:rPr>
          <w:rFonts w:ascii="Times New Roman" w:hAnsi="Times New Roman" w:cs="Times New Roman"/>
        </w:rPr>
      </w:pPr>
      <w:r w:rsidRPr="00FC676D">
        <w:rPr>
          <w:rFonts w:ascii="Times New Roman" w:hAnsi="Times New Roman" w:cs="Times New Roman"/>
          <w:b/>
          <w:bCs/>
        </w:rPr>
        <w:lastRenderedPageBreak/>
        <w:t>Employment Factors</w:t>
      </w:r>
      <w:r w:rsidRPr="00FC676D">
        <w:rPr>
          <w:rFonts w:ascii="Times New Roman" w:hAnsi="Times New Roman" w:cs="Times New Roman"/>
        </w:rPr>
        <w:t>: Surprisingly, many uninsured individuals are employed, often by companies that do not offer healthcare benefits. Key points include:</w:t>
      </w:r>
    </w:p>
    <w:p w14:paraId="70D9C39C" w14:textId="77777777" w:rsidR="00FC676D" w:rsidRPr="00FC676D" w:rsidRDefault="00FC676D" w:rsidP="00FC676D">
      <w:pPr>
        <w:numPr>
          <w:ilvl w:val="1"/>
          <w:numId w:val="22"/>
        </w:numPr>
        <w:rPr>
          <w:rFonts w:ascii="Times New Roman" w:hAnsi="Times New Roman" w:cs="Times New Roman"/>
        </w:rPr>
      </w:pPr>
      <w:r w:rsidRPr="00FC676D">
        <w:rPr>
          <w:rFonts w:ascii="Times New Roman" w:hAnsi="Times New Roman" w:cs="Times New Roman"/>
        </w:rPr>
        <w:t>Many have at least one full-time employed family member.</w:t>
      </w:r>
    </w:p>
    <w:p w14:paraId="6D32358D" w14:textId="77777777" w:rsidR="00FC676D" w:rsidRPr="00FC676D" w:rsidRDefault="00FC676D" w:rsidP="00FC676D">
      <w:pPr>
        <w:numPr>
          <w:ilvl w:val="1"/>
          <w:numId w:val="22"/>
        </w:numPr>
        <w:rPr>
          <w:rFonts w:ascii="Times New Roman" w:hAnsi="Times New Roman" w:cs="Times New Roman"/>
        </w:rPr>
      </w:pPr>
      <w:r w:rsidRPr="00FC676D">
        <w:rPr>
          <w:rFonts w:ascii="Times New Roman" w:hAnsi="Times New Roman" w:cs="Times New Roman"/>
        </w:rPr>
        <w:t>Employment changes can lead to shifts between insured and uninsured status.</w:t>
      </w:r>
    </w:p>
    <w:p w14:paraId="3A3D420E" w14:textId="77777777" w:rsidR="00FC676D" w:rsidRPr="00FC676D" w:rsidRDefault="00FC676D" w:rsidP="00FC676D">
      <w:pPr>
        <w:numPr>
          <w:ilvl w:val="0"/>
          <w:numId w:val="22"/>
        </w:numPr>
        <w:rPr>
          <w:rFonts w:ascii="Times New Roman" w:hAnsi="Times New Roman" w:cs="Times New Roman"/>
        </w:rPr>
      </w:pPr>
      <w:r w:rsidRPr="00FC676D">
        <w:rPr>
          <w:rFonts w:ascii="Times New Roman" w:hAnsi="Times New Roman" w:cs="Times New Roman"/>
          <w:b/>
          <w:bCs/>
        </w:rPr>
        <w:t>Income Disparity</w:t>
      </w:r>
      <w:r w:rsidRPr="00FC676D">
        <w:rPr>
          <w:rFonts w:ascii="Times New Roman" w:hAnsi="Times New Roman" w:cs="Times New Roman"/>
        </w:rPr>
        <w:t>:</w:t>
      </w:r>
    </w:p>
    <w:p w14:paraId="5B1BF936" w14:textId="77777777" w:rsidR="00FC676D" w:rsidRPr="00FC676D" w:rsidRDefault="00FC676D" w:rsidP="00FC676D">
      <w:pPr>
        <w:numPr>
          <w:ilvl w:val="1"/>
          <w:numId w:val="22"/>
        </w:numPr>
        <w:rPr>
          <w:rFonts w:ascii="Times New Roman" w:hAnsi="Times New Roman" w:cs="Times New Roman"/>
        </w:rPr>
      </w:pPr>
      <w:r w:rsidRPr="00FC676D">
        <w:rPr>
          <w:rFonts w:ascii="Times New Roman" w:hAnsi="Times New Roman" w:cs="Times New Roman"/>
        </w:rPr>
        <w:t>A significant portion, about </w:t>
      </w:r>
      <w:r w:rsidRPr="00FC676D">
        <w:rPr>
          <w:rFonts w:ascii="Times New Roman" w:hAnsi="Times New Roman" w:cs="Times New Roman"/>
          <w:b/>
          <w:bCs/>
        </w:rPr>
        <w:t>one-third</w:t>
      </w:r>
      <w:r w:rsidRPr="00FC676D">
        <w:rPr>
          <w:rFonts w:ascii="Times New Roman" w:hAnsi="Times New Roman" w:cs="Times New Roman"/>
        </w:rPr>
        <w:t>, earns below the federal poverty line, earning less than </w:t>
      </w:r>
      <w:r w:rsidRPr="00FC676D">
        <w:rPr>
          <w:rFonts w:ascii="Times New Roman" w:hAnsi="Times New Roman" w:cs="Times New Roman"/>
          <w:b/>
          <w:bCs/>
        </w:rPr>
        <w:t>$23,000</w:t>
      </w:r>
      <w:r w:rsidRPr="00FC676D">
        <w:rPr>
          <w:rFonts w:ascii="Times New Roman" w:hAnsi="Times New Roman" w:cs="Times New Roman"/>
        </w:rPr>
        <w:t> annually for a family of four.</w:t>
      </w:r>
    </w:p>
    <w:p w14:paraId="5B347C8F" w14:textId="77777777" w:rsidR="00FC676D" w:rsidRPr="00FC676D" w:rsidRDefault="00FC676D" w:rsidP="00FC676D">
      <w:pPr>
        <w:numPr>
          <w:ilvl w:val="1"/>
          <w:numId w:val="22"/>
        </w:numPr>
        <w:rPr>
          <w:rFonts w:ascii="Times New Roman" w:hAnsi="Times New Roman" w:cs="Times New Roman"/>
        </w:rPr>
      </w:pPr>
      <w:r w:rsidRPr="00FC676D">
        <w:rPr>
          <w:rFonts w:ascii="Times New Roman" w:hAnsi="Times New Roman" w:cs="Times New Roman"/>
        </w:rPr>
        <w:t>Another third earns between </w:t>
      </w:r>
      <w:r w:rsidRPr="00FC676D">
        <w:rPr>
          <w:rFonts w:ascii="Times New Roman" w:hAnsi="Times New Roman" w:cs="Times New Roman"/>
          <w:b/>
          <w:bCs/>
        </w:rPr>
        <w:t>$23,000 to $60,000</w:t>
      </w:r>
      <w:r w:rsidRPr="00FC676D">
        <w:rPr>
          <w:rFonts w:ascii="Times New Roman" w:hAnsi="Times New Roman" w:cs="Times New Roman"/>
        </w:rPr>
        <w:t>, while the remaining portion earns above this range.</w:t>
      </w:r>
    </w:p>
    <w:tbl>
      <w:tblPr>
        <w:tblW w:w="984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583"/>
        <w:gridCol w:w="4258"/>
      </w:tblGrid>
      <w:tr w:rsidR="00FC676D" w:rsidRPr="00FC676D" w14:paraId="499E0FB3" w14:textId="77777777" w:rsidTr="00FC676D">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079B6207" w14:textId="77777777" w:rsidR="00FC676D" w:rsidRPr="00FC676D" w:rsidRDefault="00FC676D" w:rsidP="00FC676D">
            <w:pPr>
              <w:rPr>
                <w:rFonts w:ascii="Times New Roman" w:hAnsi="Times New Roman" w:cs="Times New Roman"/>
                <w:b/>
                <w:bCs/>
              </w:rPr>
            </w:pPr>
            <w:r w:rsidRPr="00FC676D">
              <w:rPr>
                <w:rFonts w:ascii="Times New Roman" w:hAnsi="Times New Roman" w:cs="Times New Roman"/>
                <w:b/>
                <w:bCs/>
              </w:rPr>
              <w:t>Income Level</w:t>
            </w:r>
          </w:p>
        </w:tc>
        <w:tc>
          <w:tcPr>
            <w:tcW w:w="0" w:type="auto"/>
            <w:tcBorders>
              <w:top w:val="single" w:sz="2" w:space="0" w:color="auto"/>
              <w:left w:val="single" w:sz="2" w:space="0" w:color="auto"/>
              <w:bottom w:val="single" w:sz="6" w:space="0" w:color="auto"/>
              <w:right w:val="single" w:sz="2" w:space="0" w:color="auto"/>
            </w:tcBorders>
            <w:vAlign w:val="center"/>
            <w:hideMark/>
          </w:tcPr>
          <w:p w14:paraId="6F0C657B" w14:textId="77777777" w:rsidR="00FC676D" w:rsidRPr="00FC676D" w:rsidRDefault="00FC676D" w:rsidP="00FC676D">
            <w:pPr>
              <w:rPr>
                <w:rFonts w:ascii="Times New Roman" w:hAnsi="Times New Roman" w:cs="Times New Roman"/>
                <w:b/>
                <w:bCs/>
              </w:rPr>
            </w:pPr>
            <w:r w:rsidRPr="00FC676D">
              <w:rPr>
                <w:rFonts w:ascii="Times New Roman" w:hAnsi="Times New Roman" w:cs="Times New Roman"/>
                <w:b/>
                <w:bCs/>
              </w:rPr>
              <w:t>Percentage of Uninsured</w:t>
            </w:r>
          </w:p>
        </w:tc>
      </w:tr>
      <w:tr w:rsidR="00FC676D" w:rsidRPr="00FC676D" w14:paraId="6128F120" w14:textId="77777777" w:rsidTr="00FC676D">
        <w:tc>
          <w:tcPr>
            <w:tcW w:w="0" w:type="auto"/>
            <w:tcBorders>
              <w:top w:val="single" w:sz="2" w:space="0" w:color="auto"/>
              <w:left w:val="single" w:sz="2" w:space="0" w:color="auto"/>
              <w:bottom w:val="single" w:sz="6" w:space="0" w:color="auto"/>
              <w:right w:val="single" w:sz="2" w:space="0" w:color="auto"/>
            </w:tcBorders>
            <w:vAlign w:val="center"/>
            <w:hideMark/>
          </w:tcPr>
          <w:p w14:paraId="4FCD3525" w14:textId="77777777" w:rsidR="00FC676D" w:rsidRPr="00FC676D" w:rsidRDefault="00FC676D" w:rsidP="00FC676D">
            <w:pPr>
              <w:rPr>
                <w:rFonts w:ascii="Times New Roman" w:hAnsi="Times New Roman" w:cs="Times New Roman"/>
              </w:rPr>
            </w:pPr>
            <w:r w:rsidRPr="00FC676D">
              <w:rPr>
                <w:rFonts w:ascii="Times New Roman" w:hAnsi="Times New Roman" w:cs="Times New Roman"/>
              </w:rPr>
              <w:t>Below Federal Poverty Line</w:t>
            </w:r>
          </w:p>
        </w:tc>
        <w:tc>
          <w:tcPr>
            <w:tcW w:w="0" w:type="auto"/>
            <w:tcBorders>
              <w:top w:val="single" w:sz="2" w:space="0" w:color="auto"/>
              <w:left w:val="single" w:sz="2" w:space="0" w:color="auto"/>
              <w:bottom w:val="single" w:sz="6" w:space="0" w:color="auto"/>
              <w:right w:val="single" w:sz="2" w:space="0" w:color="auto"/>
            </w:tcBorders>
            <w:vAlign w:val="center"/>
            <w:hideMark/>
          </w:tcPr>
          <w:p w14:paraId="0E7CB498" w14:textId="77777777" w:rsidR="00FC676D" w:rsidRPr="00FC676D" w:rsidRDefault="00FC676D" w:rsidP="00FC676D">
            <w:pPr>
              <w:rPr>
                <w:rFonts w:ascii="Times New Roman" w:hAnsi="Times New Roman" w:cs="Times New Roman"/>
              </w:rPr>
            </w:pPr>
            <w:r w:rsidRPr="00FC676D">
              <w:rPr>
                <w:rFonts w:ascii="Times New Roman" w:hAnsi="Times New Roman" w:cs="Times New Roman"/>
              </w:rPr>
              <w:t>~33%</w:t>
            </w:r>
          </w:p>
        </w:tc>
      </w:tr>
      <w:tr w:rsidR="00FC676D" w:rsidRPr="00FC676D" w14:paraId="39FFB708" w14:textId="77777777" w:rsidTr="00FC676D">
        <w:tc>
          <w:tcPr>
            <w:tcW w:w="0" w:type="auto"/>
            <w:tcBorders>
              <w:top w:val="single" w:sz="2" w:space="0" w:color="auto"/>
              <w:left w:val="single" w:sz="2" w:space="0" w:color="auto"/>
              <w:bottom w:val="single" w:sz="6" w:space="0" w:color="auto"/>
              <w:right w:val="single" w:sz="2" w:space="0" w:color="auto"/>
            </w:tcBorders>
            <w:vAlign w:val="center"/>
            <w:hideMark/>
          </w:tcPr>
          <w:p w14:paraId="7AB74485" w14:textId="77777777" w:rsidR="00FC676D" w:rsidRPr="00FC676D" w:rsidRDefault="00FC676D" w:rsidP="00FC676D">
            <w:pPr>
              <w:rPr>
                <w:rFonts w:ascii="Times New Roman" w:hAnsi="Times New Roman" w:cs="Times New Roman"/>
              </w:rPr>
            </w:pPr>
            <w:r w:rsidRPr="00FC676D">
              <w:rPr>
                <w:rFonts w:ascii="Times New Roman" w:hAnsi="Times New Roman" w:cs="Times New Roman"/>
              </w:rPr>
              <w:t>Between 1 and 2.5x Poverty Level</w:t>
            </w:r>
          </w:p>
        </w:tc>
        <w:tc>
          <w:tcPr>
            <w:tcW w:w="0" w:type="auto"/>
            <w:tcBorders>
              <w:top w:val="single" w:sz="2" w:space="0" w:color="auto"/>
              <w:left w:val="single" w:sz="2" w:space="0" w:color="auto"/>
              <w:bottom w:val="single" w:sz="6" w:space="0" w:color="auto"/>
              <w:right w:val="single" w:sz="2" w:space="0" w:color="auto"/>
            </w:tcBorders>
            <w:vAlign w:val="center"/>
            <w:hideMark/>
          </w:tcPr>
          <w:p w14:paraId="63CC91BC" w14:textId="77777777" w:rsidR="00FC676D" w:rsidRPr="00FC676D" w:rsidRDefault="00FC676D" w:rsidP="00FC676D">
            <w:pPr>
              <w:rPr>
                <w:rFonts w:ascii="Times New Roman" w:hAnsi="Times New Roman" w:cs="Times New Roman"/>
              </w:rPr>
            </w:pPr>
            <w:r w:rsidRPr="00FC676D">
              <w:rPr>
                <w:rFonts w:ascii="Times New Roman" w:hAnsi="Times New Roman" w:cs="Times New Roman"/>
              </w:rPr>
              <w:t>~33%</w:t>
            </w:r>
          </w:p>
        </w:tc>
      </w:tr>
      <w:tr w:rsidR="00FC676D" w:rsidRPr="00FC676D" w14:paraId="31785DD4" w14:textId="77777777" w:rsidTr="00FC676D">
        <w:tc>
          <w:tcPr>
            <w:tcW w:w="0" w:type="auto"/>
            <w:tcBorders>
              <w:top w:val="single" w:sz="2" w:space="0" w:color="auto"/>
              <w:left w:val="single" w:sz="2" w:space="0" w:color="auto"/>
              <w:bottom w:val="single" w:sz="6" w:space="0" w:color="auto"/>
              <w:right w:val="single" w:sz="2" w:space="0" w:color="auto"/>
            </w:tcBorders>
            <w:vAlign w:val="center"/>
            <w:hideMark/>
          </w:tcPr>
          <w:p w14:paraId="221D90AA" w14:textId="77777777" w:rsidR="00FC676D" w:rsidRPr="00FC676D" w:rsidRDefault="00FC676D" w:rsidP="00FC676D">
            <w:pPr>
              <w:rPr>
                <w:rFonts w:ascii="Times New Roman" w:hAnsi="Times New Roman" w:cs="Times New Roman"/>
              </w:rPr>
            </w:pPr>
            <w:r w:rsidRPr="00FC676D">
              <w:rPr>
                <w:rFonts w:ascii="Times New Roman" w:hAnsi="Times New Roman" w:cs="Times New Roman"/>
              </w:rPr>
              <w:t>Above 2.5x Poverty Level</w:t>
            </w:r>
          </w:p>
        </w:tc>
        <w:tc>
          <w:tcPr>
            <w:tcW w:w="0" w:type="auto"/>
            <w:tcBorders>
              <w:top w:val="single" w:sz="2" w:space="0" w:color="auto"/>
              <w:left w:val="single" w:sz="2" w:space="0" w:color="auto"/>
              <w:bottom w:val="single" w:sz="6" w:space="0" w:color="auto"/>
              <w:right w:val="single" w:sz="2" w:space="0" w:color="auto"/>
            </w:tcBorders>
            <w:vAlign w:val="center"/>
            <w:hideMark/>
          </w:tcPr>
          <w:p w14:paraId="63438CAB" w14:textId="77777777" w:rsidR="00FC676D" w:rsidRPr="00FC676D" w:rsidRDefault="00FC676D" w:rsidP="00FC676D">
            <w:pPr>
              <w:rPr>
                <w:rFonts w:ascii="Times New Roman" w:hAnsi="Times New Roman" w:cs="Times New Roman"/>
              </w:rPr>
            </w:pPr>
            <w:r w:rsidRPr="00FC676D">
              <w:rPr>
                <w:rFonts w:ascii="Times New Roman" w:hAnsi="Times New Roman" w:cs="Times New Roman"/>
              </w:rPr>
              <w:t>Remaining Balance</w:t>
            </w:r>
          </w:p>
        </w:tc>
      </w:tr>
    </w:tbl>
    <w:p w14:paraId="71B46275" w14:textId="77777777" w:rsidR="00FC676D" w:rsidRPr="00FC676D" w:rsidRDefault="00FC676D" w:rsidP="00FC676D">
      <w:pPr>
        <w:rPr>
          <w:rFonts w:ascii="Times New Roman" w:hAnsi="Times New Roman" w:cs="Times New Roman"/>
        </w:rPr>
      </w:pPr>
      <w:r w:rsidRPr="00FC676D">
        <w:rPr>
          <w:rFonts w:ascii="Times New Roman" w:hAnsi="Times New Roman" w:cs="Times New Roman"/>
          <w:b/>
          <w:bCs/>
        </w:rPr>
        <w:t>Affordability of Health Insurance</w:t>
      </w:r>
    </w:p>
    <w:p w14:paraId="3032178B" w14:textId="77777777" w:rsidR="00FC676D" w:rsidRPr="00FC676D" w:rsidRDefault="00FC676D" w:rsidP="00FC676D">
      <w:pPr>
        <w:numPr>
          <w:ilvl w:val="0"/>
          <w:numId w:val="23"/>
        </w:numPr>
        <w:rPr>
          <w:rFonts w:ascii="Times New Roman" w:hAnsi="Times New Roman" w:cs="Times New Roman"/>
        </w:rPr>
      </w:pPr>
      <w:r w:rsidRPr="00FC676D">
        <w:rPr>
          <w:rFonts w:ascii="Times New Roman" w:hAnsi="Times New Roman" w:cs="Times New Roman"/>
        </w:rPr>
        <w:t>The average annual health insurance cost for individuals is approximately </w:t>
      </w:r>
      <w:r w:rsidRPr="00FC676D">
        <w:rPr>
          <w:rFonts w:ascii="Times New Roman" w:hAnsi="Times New Roman" w:cs="Times New Roman"/>
          <w:b/>
          <w:bCs/>
        </w:rPr>
        <w:t>$6,000</w:t>
      </w:r>
      <w:r w:rsidRPr="00FC676D">
        <w:rPr>
          <w:rFonts w:ascii="Times New Roman" w:hAnsi="Times New Roman" w:cs="Times New Roman"/>
        </w:rPr>
        <w:t>, and around </w:t>
      </w:r>
      <w:r w:rsidRPr="00FC676D">
        <w:rPr>
          <w:rFonts w:ascii="Times New Roman" w:hAnsi="Times New Roman" w:cs="Times New Roman"/>
          <w:b/>
          <w:bCs/>
        </w:rPr>
        <w:t>$18,000</w:t>
      </w:r>
      <w:r w:rsidRPr="00FC676D">
        <w:rPr>
          <w:rFonts w:ascii="Times New Roman" w:hAnsi="Times New Roman" w:cs="Times New Roman"/>
        </w:rPr>
        <w:t> for families of four.</w:t>
      </w:r>
    </w:p>
    <w:p w14:paraId="0CBDFED9" w14:textId="77777777" w:rsidR="00FC676D" w:rsidRPr="00FC676D" w:rsidRDefault="00FC676D" w:rsidP="00FC676D">
      <w:pPr>
        <w:numPr>
          <w:ilvl w:val="0"/>
          <w:numId w:val="23"/>
        </w:numPr>
        <w:rPr>
          <w:rFonts w:ascii="Times New Roman" w:hAnsi="Times New Roman" w:cs="Times New Roman"/>
        </w:rPr>
      </w:pPr>
      <w:r w:rsidRPr="00FC676D">
        <w:rPr>
          <w:rFonts w:ascii="Times New Roman" w:hAnsi="Times New Roman" w:cs="Times New Roman"/>
        </w:rPr>
        <w:t>Compare these figures to yearly household incomes, where many families cannot afford such premiums, leading to high rates of uninsured individuals.</w:t>
      </w:r>
    </w:p>
    <w:p w14:paraId="6FE68C04" w14:textId="77777777" w:rsidR="00FC676D" w:rsidRPr="00FC676D" w:rsidRDefault="00FC676D" w:rsidP="00FC676D">
      <w:pPr>
        <w:rPr>
          <w:rFonts w:ascii="Times New Roman" w:hAnsi="Times New Roman" w:cs="Times New Roman"/>
        </w:rPr>
      </w:pPr>
      <w:r w:rsidRPr="00FC676D">
        <w:rPr>
          <w:rFonts w:ascii="Times New Roman" w:hAnsi="Times New Roman" w:cs="Times New Roman"/>
          <w:b/>
          <w:bCs/>
        </w:rPr>
        <w:t>Burden of Being Uninsured</w:t>
      </w:r>
    </w:p>
    <w:p w14:paraId="7A9676B4" w14:textId="77777777" w:rsidR="00FC676D" w:rsidRPr="00FC676D" w:rsidRDefault="00FC676D" w:rsidP="00FC676D">
      <w:pPr>
        <w:numPr>
          <w:ilvl w:val="0"/>
          <w:numId w:val="24"/>
        </w:numPr>
        <w:rPr>
          <w:rFonts w:ascii="Times New Roman" w:hAnsi="Times New Roman" w:cs="Times New Roman"/>
        </w:rPr>
      </w:pPr>
      <w:r w:rsidRPr="00FC676D">
        <w:rPr>
          <w:rFonts w:ascii="Times New Roman" w:hAnsi="Times New Roman" w:cs="Times New Roman"/>
          <w:b/>
          <w:bCs/>
        </w:rPr>
        <w:t>Financial Strain</w:t>
      </w:r>
      <w:r w:rsidRPr="00FC676D">
        <w:rPr>
          <w:rFonts w:ascii="Times New Roman" w:hAnsi="Times New Roman" w:cs="Times New Roman"/>
        </w:rPr>
        <w:t>: The uninsured face exorbitant out-of-pocket costs due to the absence of negotiated rates provided by insurance companies.</w:t>
      </w:r>
    </w:p>
    <w:p w14:paraId="3C16DFDE" w14:textId="4A1FA4AE" w:rsidR="00FC676D" w:rsidRPr="00FC676D" w:rsidRDefault="00FC676D" w:rsidP="00FC676D">
      <w:pPr>
        <w:numPr>
          <w:ilvl w:val="0"/>
          <w:numId w:val="24"/>
        </w:numPr>
        <w:rPr>
          <w:rFonts w:ascii="Times New Roman" w:hAnsi="Times New Roman" w:cs="Times New Roman"/>
        </w:rPr>
      </w:pPr>
      <w:r w:rsidRPr="00FC676D">
        <w:rPr>
          <w:rFonts w:ascii="Times New Roman" w:hAnsi="Times New Roman" w:cs="Times New Roman"/>
          <w:b/>
          <w:bCs/>
        </w:rPr>
        <w:t>High Medical Bills</w:t>
      </w:r>
      <w:r w:rsidRPr="00FC676D">
        <w:rPr>
          <w:rFonts w:ascii="Times New Roman" w:hAnsi="Times New Roman" w:cs="Times New Roman"/>
        </w:rPr>
        <w:t xml:space="preserve">: Hospital </w:t>
      </w:r>
      <w:proofErr w:type="gramStart"/>
      <w:r w:rsidRPr="00FC676D">
        <w:rPr>
          <w:rFonts w:ascii="Times New Roman" w:hAnsi="Times New Roman" w:cs="Times New Roman"/>
        </w:rPr>
        <w:t>stays</w:t>
      </w:r>
      <w:proofErr w:type="gramEnd"/>
      <w:r w:rsidRPr="00FC676D">
        <w:rPr>
          <w:rFonts w:ascii="Times New Roman" w:hAnsi="Times New Roman" w:cs="Times New Roman"/>
        </w:rPr>
        <w:t xml:space="preserve"> and medical treatments can amplify debt, which few families can handle, as they pay full "sticker prices" for healthcare</w:t>
      </w:r>
    </w:p>
    <w:p w14:paraId="57209C5C" w14:textId="33477A53" w:rsidR="00FC676D" w:rsidRDefault="00FC676D" w:rsidP="00FC676D">
      <w:pPr>
        <w:rPr>
          <w:rFonts w:ascii="Times New Roman" w:hAnsi="Times New Roman" w:cs="Times New Roman"/>
          <w:b/>
          <w:bCs/>
          <w:color w:val="FF0000"/>
          <w:sz w:val="28"/>
          <w:szCs w:val="28"/>
        </w:rPr>
      </w:pPr>
      <w:r>
        <w:rPr>
          <w:rFonts w:ascii="Times New Roman" w:hAnsi="Times New Roman" w:cs="Times New Roman"/>
          <w:b/>
          <w:bCs/>
          <w:color w:val="FF0000"/>
          <w:sz w:val="28"/>
          <w:szCs w:val="28"/>
        </w:rPr>
        <w:t>Paying for Medicines: Copays and Deductibles</w:t>
      </w:r>
    </w:p>
    <w:p w14:paraId="2FEEE62E" w14:textId="77777777" w:rsidR="00FC676D" w:rsidRPr="00FC676D" w:rsidRDefault="00FC676D" w:rsidP="00FC676D">
      <w:pPr>
        <w:rPr>
          <w:rFonts w:ascii="Times New Roman" w:hAnsi="Times New Roman" w:cs="Times New Roman"/>
          <w:b/>
          <w:bCs/>
        </w:rPr>
      </w:pPr>
      <w:r w:rsidRPr="00FC676D">
        <w:rPr>
          <w:rFonts w:ascii="Times New Roman" w:hAnsi="Times New Roman" w:cs="Times New Roman"/>
          <w:b/>
          <w:bCs/>
        </w:rPr>
        <w:t>Types of Medications</w:t>
      </w:r>
    </w:p>
    <w:p w14:paraId="7B0150E4" w14:textId="77777777" w:rsidR="00FC676D" w:rsidRPr="00FC676D" w:rsidRDefault="00FC676D" w:rsidP="00FC676D">
      <w:pPr>
        <w:rPr>
          <w:rFonts w:ascii="Times New Roman" w:hAnsi="Times New Roman" w:cs="Times New Roman"/>
        </w:rPr>
      </w:pPr>
      <w:r w:rsidRPr="00FC676D">
        <w:rPr>
          <w:rFonts w:ascii="Times New Roman" w:hAnsi="Times New Roman" w:cs="Times New Roman"/>
        </w:rPr>
        <w:t>Medications can generally be divided into two categories based on how they are obtained and used:</w:t>
      </w:r>
    </w:p>
    <w:p w14:paraId="7C894764" w14:textId="77777777" w:rsidR="00FC676D" w:rsidRPr="00FC676D" w:rsidRDefault="00FC676D" w:rsidP="00FC676D">
      <w:pPr>
        <w:numPr>
          <w:ilvl w:val="0"/>
          <w:numId w:val="25"/>
        </w:numPr>
        <w:rPr>
          <w:rFonts w:ascii="Times New Roman" w:hAnsi="Times New Roman" w:cs="Times New Roman"/>
        </w:rPr>
      </w:pPr>
      <w:proofErr w:type="gramStart"/>
      <w:r w:rsidRPr="00FC676D">
        <w:rPr>
          <w:rFonts w:ascii="Times New Roman" w:hAnsi="Times New Roman" w:cs="Times New Roman"/>
          <w:b/>
          <w:bCs/>
        </w:rPr>
        <w:t>Over-the-Counter</w:t>
      </w:r>
      <w:proofErr w:type="gramEnd"/>
      <w:r w:rsidRPr="00FC676D">
        <w:rPr>
          <w:rFonts w:ascii="Times New Roman" w:hAnsi="Times New Roman" w:cs="Times New Roman"/>
          <w:b/>
          <w:bCs/>
        </w:rPr>
        <w:t xml:space="preserve"> (OTC) Medications</w:t>
      </w:r>
    </w:p>
    <w:p w14:paraId="3984BE3D" w14:textId="77777777" w:rsidR="00FC676D" w:rsidRPr="00FC676D" w:rsidRDefault="00FC676D" w:rsidP="00FC676D">
      <w:pPr>
        <w:numPr>
          <w:ilvl w:val="1"/>
          <w:numId w:val="25"/>
        </w:numPr>
        <w:rPr>
          <w:rFonts w:ascii="Times New Roman" w:hAnsi="Times New Roman" w:cs="Times New Roman"/>
        </w:rPr>
      </w:pPr>
      <w:r w:rsidRPr="00FC676D">
        <w:rPr>
          <w:rFonts w:ascii="Times New Roman" w:hAnsi="Times New Roman" w:cs="Times New Roman"/>
          <w:b/>
          <w:bCs/>
        </w:rPr>
        <w:t>Definition</w:t>
      </w:r>
      <w:r w:rsidRPr="00FC676D">
        <w:rPr>
          <w:rFonts w:ascii="Times New Roman" w:hAnsi="Times New Roman" w:cs="Times New Roman"/>
        </w:rPr>
        <w:t>: These are medicines available for purchase without a prescription.</w:t>
      </w:r>
    </w:p>
    <w:p w14:paraId="34830E31" w14:textId="77777777" w:rsidR="00FC676D" w:rsidRPr="00FC676D" w:rsidRDefault="00FC676D" w:rsidP="00FC676D">
      <w:pPr>
        <w:numPr>
          <w:ilvl w:val="1"/>
          <w:numId w:val="25"/>
        </w:numPr>
        <w:rPr>
          <w:rFonts w:ascii="Times New Roman" w:hAnsi="Times New Roman" w:cs="Times New Roman"/>
        </w:rPr>
      </w:pPr>
      <w:r w:rsidRPr="00FC676D">
        <w:rPr>
          <w:rFonts w:ascii="Times New Roman" w:hAnsi="Times New Roman" w:cs="Times New Roman"/>
          <w:b/>
          <w:bCs/>
        </w:rPr>
        <w:t>Examples</w:t>
      </w:r>
      <w:r w:rsidRPr="00FC676D">
        <w:rPr>
          <w:rFonts w:ascii="Times New Roman" w:hAnsi="Times New Roman" w:cs="Times New Roman"/>
        </w:rPr>
        <w:t>: Pain relievers and decongestants.</w:t>
      </w:r>
    </w:p>
    <w:p w14:paraId="22C43416" w14:textId="77777777" w:rsidR="00FC676D" w:rsidRPr="00FC676D" w:rsidRDefault="00FC676D" w:rsidP="00FC676D">
      <w:pPr>
        <w:numPr>
          <w:ilvl w:val="1"/>
          <w:numId w:val="25"/>
        </w:numPr>
        <w:rPr>
          <w:rFonts w:ascii="Times New Roman" w:hAnsi="Times New Roman" w:cs="Times New Roman"/>
        </w:rPr>
      </w:pPr>
      <w:r w:rsidRPr="00FC676D">
        <w:rPr>
          <w:rFonts w:ascii="Times New Roman" w:hAnsi="Times New Roman" w:cs="Times New Roman"/>
          <w:b/>
          <w:bCs/>
        </w:rPr>
        <w:t>Payment</w:t>
      </w:r>
      <w:r w:rsidRPr="00FC676D">
        <w:rPr>
          <w:rFonts w:ascii="Times New Roman" w:hAnsi="Times New Roman" w:cs="Times New Roman"/>
        </w:rPr>
        <w:t>: Generally paid out-of-pocket by the patient at the pharmacy.</w:t>
      </w:r>
    </w:p>
    <w:p w14:paraId="5C0EF201" w14:textId="77777777" w:rsidR="00FC676D" w:rsidRPr="00FC676D" w:rsidRDefault="00FC676D" w:rsidP="00FC676D">
      <w:pPr>
        <w:numPr>
          <w:ilvl w:val="1"/>
          <w:numId w:val="25"/>
        </w:numPr>
        <w:rPr>
          <w:rFonts w:ascii="Times New Roman" w:hAnsi="Times New Roman" w:cs="Times New Roman"/>
        </w:rPr>
      </w:pPr>
      <w:r w:rsidRPr="00FC676D">
        <w:rPr>
          <w:rFonts w:ascii="Times New Roman" w:hAnsi="Times New Roman" w:cs="Times New Roman"/>
          <w:b/>
          <w:bCs/>
        </w:rPr>
        <w:t>Experience</w:t>
      </w:r>
      <w:r w:rsidRPr="00FC676D">
        <w:rPr>
          <w:rFonts w:ascii="Times New Roman" w:hAnsi="Times New Roman" w:cs="Times New Roman"/>
        </w:rPr>
        <w:t xml:space="preserve">: </w:t>
      </w:r>
      <w:proofErr w:type="gramStart"/>
      <w:r w:rsidRPr="00FC676D">
        <w:rPr>
          <w:rFonts w:ascii="Times New Roman" w:hAnsi="Times New Roman" w:cs="Times New Roman"/>
        </w:rPr>
        <w:t>Similar to</w:t>
      </w:r>
      <w:proofErr w:type="gramEnd"/>
      <w:r w:rsidRPr="00FC676D">
        <w:rPr>
          <w:rFonts w:ascii="Times New Roman" w:hAnsi="Times New Roman" w:cs="Times New Roman"/>
        </w:rPr>
        <w:t xml:space="preserve"> purchasing any other consumer goods, the customer selects what they need and pays directly.</w:t>
      </w:r>
    </w:p>
    <w:p w14:paraId="4466EB2D" w14:textId="77777777" w:rsidR="00FC676D" w:rsidRPr="00FC676D" w:rsidRDefault="00FC676D" w:rsidP="00FC676D">
      <w:pPr>
        <w:numPr>
          <w:ilvl w:val="0"/>
          <w:numId w:val="25"/>
        </w:numPr>
        <w:rPr>
          <w:rFonts w:ascii="Times New Roman" w:hAnsi="Times New Roman" w:cs="Times New Roman"/>
        </w:rPr>
      </w:pPr>
      <w:r w:rsidRPr="00FC676D">
        <w:rPr>
          <w:rFonts w:ascii="Times New Roman" w:hAnsi="Times New Roman" w:cs="Times New Roman"/>
          <w:b/>
          <w:bCs/>
        </w:rPr>
        <w:lastRenderedPageBreak/>
        <w:t>Prescription Medications</w:t>
      </w:r>
    </w:p>
    <w:p w14:paraId="3B58FCE2" w14:textId="77777777" w:rsidR="00FC676D" w:rsidRPr="00FC676D" w:rsidRDefault="00FC676D" w:rsidP="00FC676D">
      <w:pPr>
        <w:numPr>
          <w:ilvl w:val="1"/>
          <w:numId w:val="25"/>
        </w:numPr>
        <w:rPr>
          <w:rFonts w:ascii="Times New Roman" w:hAnsi="Times New Roman" w:cs="Times New Roman"/>
        </w:rPr>
      </w:pPr>
      <w:r w:rsidRPr="00FC676D">
        <w:rPr>
          <w:rFonts w:ascii="Times New Roman" w:hAnsi="Times New Roman" w:cs="Times New Roman"/>
          <w:b/>
          <w:bCs/>
        </w:rPr>
        <w:t>Definition</w:t>
      </w:r>
      <w:r w:rsidRPr="00FC676D">
        <w:rPr>
          <w:rFonts w:ascii="Times New Roman" w:hAnsi="Times New Roman" w:cs="Times New Roman"/>
        </w:rPr>
        <w:t>: These are medications that require a doctor's authorization.</w:t>
      </w:r>
    </w:p>
    <w:p w14:paraId="5FEA3447" w14:textId="77777777" w:rsidR="00FC676D" w:rsidRPr="00FC676D" w:rsidRDefault="00FC676D" w:rsidP="00FC676D">
      <w:pPr>
        <w:numPr>
          <w:ilvl w:val="1"/>
          <w:numId w:val="25"/>
        </w:numPr>
        <w:rPr>
          <w:rFonts w:ascii="Times New Roman" w:hAnsi="Times New Roman" w:cs="Times New Roman"/>
        </w:rPr>
      </w:pPr>
      <w:r w:rsidRPr="00FC676D">
        <w:rPr>
          <w:rFonts w:ascii="Times New Roman" w:hAnsi="Times New Roman" w:cs="Times New Roman"/>
          <w:b/>
          <w:bCs/>
        </w:rPr>
        <w:t>Process</w:t>
      </w:r>
      <w:r w:rsidRPr="00FC676D">
        <w:rPr>
          <w:rFonts w:ascii="Times New Roman" w:hAnsi="Times New Roman" w:cs="Times New Roman"/>
        </w:rPr>
        <w:t>:</w:t>
      </w:r>
    </w:p>
    <w:p w14:paraId="36E48141" w14:textId="77777777" w:rsidR="00FC676D" w:rsidRPr="00FC676D" w:rsidRDefault="00FC676D" w:rsidP="00FC676D">
      <w:pPr>
        <w:numPr>
          <w:ilvl w:val="2"/>
          <w:numId w:val="25"/>
        </w:numPr>
        <w:rPr>
          <w:rFonts w:ascii="Times New Roman" w:hAnsi="Times New Roman" w:cs="Times New Roman"/>
        </w:rPr>
      </w:pPr>
      <w:r w:rsidRPr="00FC676D">
        <w:rPr>
          <w:rFonts w:ascii="Times New Roman" w:hAnsi="Times New Roman" w:cs="Times New Roman"/>
        </w:rPr>
        <w:t>A patient experiencing more severe symptoms, such as a high fever or sore throat, may visit a doctor.</w:t>
      </w:r>
    </w:p>
    <w:p w14:paraId="773F5EF2" w14:textId="77777777" w:rsidR="00FC676D" w:rsidRPr="00FC676D" w:rsidRDefault="00FC676D" w:rsidP="00FC676D">
      <w:pPr>
        <w:numPr>
          <w:ilvl w:val="2"/>
          <w:numId w:val="25"/>
        </w:numPr>
        <w:rPr>
          <w:rFonts w:ascii="Times New Roman" w:hAnsi="Times New Roman" w:cs="Times New Roman"/>
        </w:rPr>
      </w:pPr>
      <w:r w:rsidRPr="00FC676D">
        <w:rPr>
          <w:rFonts w:ascii="Times New Roman" w:hAnsi="Times New Roman" w:cs="Times New Roman"/>
        </w:rPr>
        <w:t>After diagnosis, the doctor writes a prescription, which is filled at a pharmacy.</w:t>
      </w:r>
    </w:p>
    <w:p w14:paraId="552A5CEE" w14:textId="77777777" w:rsidR="00FC676D" w:rsidRPr="00FC676D" w:rsidRDefault="00FC676D" w:rsidP="00FC676D">
      <w:pPr>
        <w:numPr>
          <w:ilvl w:val="1"/>
          <w:numId w:val="25"/>
        </w:numPr>
        <w:rPr>
          <w:rFonts w:ascii="Times New Roman" w:hAnsi="Times New Roman" w:cs="Times New Roman"/>
        </w:rPr>
      </w:pPr>
      <w:r w:rsidRPr="00FC676D">
        <w:rPr>
          <w:rFonts w:ascii="Times New Roman" w:hAnsi="Times New Roman" w:cs="Times New Roman"/>
          <w:b/>
          <w:bCs/>
        </w:rPr>
        <w:t>Payment</w:t>
      </w:r>
      <w:r w:rsidRPr="00FC676D">
        <w:rPr>
          <w:rFonts w:ascii="Times New Roman" w:hAnsi="Times New Roman" w:cs="Times New Roman"/>
        </w:rPr>
        <w:t>:</w:t>
      </w:r>
    </w:p>
    <w:p w14:paraId="553BE968" w14:textId="77777777" w:rsidR="00FC676D" w:rsidRPr="00FC676D" w:rsidRDefault="00FC676D" w:rsidP="00FC676D">
      <w:pPr>
        <w:numPr>
          <w:ilvl w:val="2"/>
          <w:numId w:val="25"/>
        </w:numPr>
        <w:rPr>
          <w:rFonts w:ascii="Times New Roman" w:hAnsi="Times New Roman" w:cs="Times New Roman"/>
        </w:rPr>
      </w:pPr>
      <w:proofErr w:type="gramStart"/>
      <w:r w:rsidRPr="00FC676D">
        <w:rPr>
          <w:rFonts w:ascii="Times New Roman" w:hAnsi="Times New Roman" w:cs="Times New Roman"/>
        </w:rPr>
        <w:t>Typically</w:t>
      </w:r>
      <w:proofErr w:type="gramEnd"/>
      <w:r w:rsidRPr="00FC676D">
        <w:rPr>
          <w:rFonts w:ascii="Times New Roman" w:hAnsi="Times New Roman" w:cs="Times New Roman"/>
        </w:rPr>
        <w:t xml:space="preserve"> not covered entirely by the patient; often involves insurance and some out-of-pocket contributions.</w:t>
      </w:r>
    </w:p>
    <w:p w14:paraId="7676178A" w14:textId="77777777" w:rsidR="00FC676D" w:rsidRPr="00FC676D" w:rsidRDefault="00FC676D" w:rsidP="00FC676D">
      <w:pPr>
        <w:rPr>
          <w:rFonts w:ascii="Times New Roman" w:hAnsi="Times New Roman" w:cs="Times New Roman"/>
          <w:b/>
          <w:bCs/>
        </w:rPr>
      </w:pPr>
      <w:r w:rsidRPr="00FC676D">
        <w:rPr>
          <w:rFonts w:ascii="Times New Roman" w:hAnsi="Times New Roman" w:cs="Times New Roman"/>
          <w:b/>
          <w:bCs/>
        </w:rPr>
        <w:t>Medication Usage Statistics</w:t>
      </w:r>
    </w:p>
    <w:p w14:paraId="2B720464" w14:textId="77777777" w:rsidR="00FC676D" w:rsidRPr="00FC676D" w:rsidRDefault="00FC676D" w:rsidP="00FC676D">
      <w:pPr>
        <w:rPr>
          <w:rFonts w:ascii="Times New Roman" w:hAnsi="Times New Roman" w:cs="Times New Roman"/>
        </w:rPr>
      </w:pPr>
      <w:r w:rsidRPr="00FC676D">
        <w:rPr>
          <w:rFonts w:ascii="Times New Roman" w:hAnsi="Times New Roman" w:cs="Times New Roman"/>
        </w:rPr>
        <w:t>The frequency of prescription medication use varies by age group:</w:t>
      </w:r>
    </w:p>
    <w:p w14:paraId="501F4286" w14:textId="77777777" w:rsidR="00FC676D" w:rsidRPr="00FC676D" w:rsidRDefault="00FC676D" w:rsidP="00FC676D">
      <w:pPr>
        <w:numPr>
          <w:ilvl w:val="0"/>
          <w:numId w:val="26"/>
        </w:numPr>
        <w:rPr>
          <w:rFonts w:ascii="Times New Roman" w:hAnsi="Times New Roman" w:cs="Times New Roman"/>
        </w:rPr>
      </w:pPr>
      <w:r w:rsidRPr="00FC676D">
        <w:rPr>
          <w:rFonts w:ascii="Times New Roman" w:hAnsi="Times New Roman" w:cs="Times New Roman"/>
          <w:b/>
          <w:bCs/>
        </w:rPr>
        <w:t>Adults (ages 19–64)</w:t>
      </w:r>
      <w:r w:rsidRPr="00FC676D">
        <w:rPr>
          <w:rFonts w:ascii="Times New Roman" w:hAnsi="Times New Roman" w:cs="Times New Roman"/>
        </w:rPr>
        <w:t>: On average, they fill about </w:t>
      </w:r>
      <w:r w:rsidRPr="00FC676D">
        <w:rPr>
          <w:rFonts w:ascii="Times New Roman" w:hAnsi="Times New Roman" w:cs="Times New Roman"/>
          <w:b/>
          <w:bCs/>
        </w:rPr>
        <w:t>12 prescriptions per year</w:t>
      </w:r>
      <w:r w:rsidRPr="00FC676D">
        <w:rPr>
          <w:rFonts w:ascii="Times New Roman" w:hAnsi="Times New Roman" w:cs="Times New Roman"/>
        </w:rPr>
        <w:t>.</w:t>
      </w:r>
    </w:p>
    <w:p w14:paraId="5A47F27C" w14:textId="77777777" w:rsidR="00FC676D" w:rsidRPr="00FC676D" w:rsidRDefault="00FC676D" w:rsidP="00FC676D">
      <w:pPr>
        <w:numPr>
          <w:ilvl w:val="0"/>
          <w:numId w:val="26"/>
        </w:numPr>
        <w:rPr>
          <w:rFonts w:ascii="Times New Roman" w:hAnsi="Times New Roman" w:cs="Times New Roman"/>
        </w:rPr>
      </w:pPr>
      <w:r w:rsidRPr="00FC676D">
        <w:rPr>
          <w:rFonts w:ascii="Times New Roman" w:hAnsi="Times New Roman" w:cs="Times New Roman"/>
          <w:b/>
          <w:bCs/>
        </w:rPr>
        <w:t>Seniors (65 and older)</w:t>
      </w:r>
      <w:r w:rsidRPr="00FC676D">
        <w:rPr>
          <w:rFonts w:ascii="Times New Roman" w:hAnsi="Times New Roman" w:cs="Times New Roman"/>
        </w:rPr>
        <w:t>: This number increases significantly, with an average of </w:t>
      </w:r>
      <w:r w:rsidRPr="00FC676D">
        <w:rPr>
          <w:rFonts w:ascii="Times New Roman" w:hAnsi="Times New Roman" w:cs="Times New Roman"/>
          <w:b/>
          <w:bCs/>
        </w:rPr>
        <w:t>28 prescriptions per year</w:t>
      </w:r>
      <w:r w:rsidRPr="00FC676D">
        <w:rPr>
          <w:rFonts w:ascii="Times New Roman" w:hAnsi="Times New Roman" w:cs="Times New Roman"/>
        </w:rPr>
        <w:t>.</w:t>
      </w:r>
    </w:p>
    <w:p w14:paraId="152E56CA" w14:textId="77777777" w:rsidR="00FC676D" w:rsidRPr="00FC676D" w:rsidRDefault="00FC676D" w:rsidP="00FC676D">
      <w:pPr>
        <w:rPr>
          <w:rFonts w:ascii="Times New Roman" w:hAnsi="Times New Roman" w:cs="Times New Roman"/>
        </w:rPr>
      </w:pPr>
      <w:r w:rsidRPr="00FC676D">
        <w:rPr>
          <w:rFonts w:ascii="Times New Roman" w:hAnsi="Times New Roman" w:cs="Times New Roman"/>
        </w:rPr>
        <w:t>Given these statistics, it becomes evident that prescriptions account for a substantial portion of healthcare needs and expenses.</w:t>
      </w:r>
    </w:p>
    <w:p w14:paraId="2DC451C2" w14:textId="77777777" w:rsidR="00FC676D" w:rsidRPr="00FC676D" w:rsidRDefault="00FC676D" w:rsidP="00FC676D">
      <w:pPr>
        <w:rPr>
          <w:rFonts w:ascii="Times New Roman" w:hAnsi="Times New Roman" w:cs="Times New Roman"/>
          <w:b/>
          <w:bCs/>
        </w:rPr>
      </w:pPr>
      <w:r w:rsidRPr="00FC676D">
        <w:rPr>
          <w:rFonts w:ascii="Times New Roman" w:hAnsi="Times New Roman" w:cs="Times New Roman"/>
          <w:b/>
          <w:bCs/>
        </w:rPr>
        <w:t>Financial Aspects of Medications</w:t>
      </w:r>
    </w:p>
    <w:p w14:paraId="5F81592A" w14:textId="77777777" w:rsidR="00FC676D" w:rsidRPr="00FC676D" w:rsidRDefault="00FC676D" w:rsidP="00FC676D">
      <w:pPr>
        <w:rPr>
          <w:rFonts w:ascii="Times New Roman" w:hAnsi="Times New Roman" w:cs="Times New Roman"/>
        </w:rPr>
      </w:pPr>
      <w:r w:rsidRPr="00FC676D">
        <w:rPr>
          <w:rFonts w:ascii="Times New Roman" w:hAnsi="Times New Roman" w:cs="Times New Roman"/>
        </w:rPr>
        <w:t>When discussing how medications are financially managed, two key concepts arise:</w:t>
      </w:r>
    </w:p>
    <w:tbl>
      <w:tblPr>
        <w:tblW w:w="984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045"/>
        <w:gridCol w:w="8796"/>
      </w:tblGrid>
      <w:tr w:rsidR="00FC676D" w:rsidRPr="00FC676D" w14:paraId="24A5A1C8" w14:textId="77777777" w:rsidTr="009146BB">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00468A5C" w14:textId="77777777" w:rsidR="00FC676D" w:rsidRPr="00FC676D" w:rsidRDefault="00FC676D" w:rsidP="009146BB">
            <w:pPr>
              <w:rPr>
                <w:rFonts w:ascii="Times New Roman" w:hAnsi="Times New Roman" w:cs="Times New Roman"/>
                <w:b/>
                <w:bCs/>
              </w:rPr>
            </w:pPr>
            <w:r w:rsidRPr="00FC676D">
              <w:rPr>
                <w:rFonts w:ascii="Times New Roman" w:hAnsi="Times New Roman" w:cs="Times New Roman"/>
                <w:b/>
                <w:bCs/>
              </w:rPr>
              <w:t>Concept</w:t>
            </w:r>
          </w:p>
        </w:tc>
        <w:tc>
          <w:tcPr>
            <w:tcW w:w="0" w:type="auto"/>
            <w:tcBorders>
              <w:top w:val="single" w:sz="2" w:space="0" w:color="auto"/>
              <w:left w:val="single" w:sz="2" w:space="0" w:color="auto"/>
              <w:bottom w:val="single" w:sz="6" w:space="0" w:color="auto"/>
              <w:right w:val="single" w:sz="2" w:space="0" w:color="auto"/>
            </w:tcBorders>
            <w:vAlign w:val="center"/>
            <w:hideMark/>
          </w:tcPr>
          <w:p w14:paraId="2D36A6B1" w14:textId="77777777" w:rsidR="00FC676D" w:rsidRPr="00FC676D" w:rsidRDefault="00FC676D" w:rsidP="009146BB">
            <w:pPr>
              <w:rPr>
                <w:rFonts w:ascii="Times New Roman" w:hAnsi="Times New Roman" w:cs="Times New Roman"/>
                <w:b/>
                <w:bCs/>
              </w:rPr>
            </w:pPr>
            <w:r w:rsidRPr="00FC676D">
              <w:rPr>
                <w:rFonts w:ascii="Times New Roman" w:hAnsi="Times New Roman" w:cs="Times New Roman"/>
                <w:b/>
                <w:bCs/>
              </w:rPr>
              <w:t>Description</w:t>
            </w:r>
          </w:p>
        </w:tc>
      </w:tr>
      <w:tr w:rsidR="00FC676D" w:rsidRPr="00FC676D" w14:paraId="49C17BDB" w14:textId="77777777" w:rsidTr="009146BB">
        <w:tc>
          <w:tcPr>
            <w:tcW w:w="0" w:type="auto"/>
            <w:tcBorders>
              <w:top w:val="single" w:sz="2" w:space="0" w:color="auto"/>
              <w:left w:val="single" w:sz="2" w:space="0" w:color="auto"/>
              <w:bottom w:val="single" w:sz="6" w:space="0" w:color="auto"/>
              <w:right w:val="single" w:sz="2" w:space="0" w:color="auto"/>
            </w:tcBorders>
            <w:vAlign w:val="center"/>
            <w:hideMark/>
          </w:tcPr>
          <w:p w14:paraId="013C307B" w14:textId="77777777" w:rsidR="00FC676D" w:rsidRPr="00FC676D" w:rsidRDefault="00FC676D" w:rsidP="009146BB">
            <w:pPr>
              <w:rPr>
                <w:rFonts w:ascii="Times New Roman" w:hAnsi="Times New Roman" w:cs="Times New Roman"/>
              </w:rPr>
            </w:pPr>
            <w:r w:rsidRPr="00FC676D">
              <w:rPr>
                <w:rFonts w:ascii="Times New Roman" w:hAnsi="Times New Roman" w:cs="Times New Roman"/>
                <w:b/>
                <w:bCs/>
              </w:rPr>
              <w:t>Co-Pay</w:t>
            </w:r>
          </w:p>
        </w:tc>
        <w:tc>
          <w:tcPr>
            <w:tcW w:w="0" w:type="auto"/>
            <w:tcBorders>
              <w:top w:val="single" w:sz="2" w:space="0" w:color="auto"/>
              <w:left w:val="single" w:sz="2" w:space="0" w:color="auto"/>
              <w:bottom w:val="single" w:sz="6" w:space="0" w:color="auto"/>
              <w:right w:val="single" w:sz="2" w:space="0" w:color="auto"/>
            </w:tcBorders>
            <w:vAlign w:val="center"/>
            <w:hideMark/>
          </w:tcPr>
          <w:p w14:paraId="7D1C8259" w14:textId="77777777" w:rsidR="00FC676D" w:rsidRPr="00FC676D" w:rsidRDefault="00FC676D" w:rsidP="009146BB">
            <w:pPr>
              <w:rPr>
                <w:rFonts w:ascii="Times New Roman" w:hAnsi="Times New Roman" w:cs="Times New Roman"/>
              </w:rPr>
            </w:pPr>
            <w:r w:rsidRPr="00FC676D">
              <w:rPr>
                <w:rFonts w:ascii="Times New Roman" w:hAnsi="Times New Roman" w:cs="Times New Roman"/>
              </w:rPr>
              <w:t>A fixed amount that a patient pays for medication while the insurance covers the remaining cost. For instance, for a $200 medication, the patient might pay around </w:t>
            </w:r>
            <w:r w:rsidRPr="00FC676D">
              <w:rPr>
                <w:rFonts w:ascii="Times New Roman" w:hAnsi="Times New Roman" w:cs="Times New Roman"/>
                <w:b/>
                <w:bCs/>
              </w:rPr>
              <w:t>$10</w:t>
            </w:r>
            <w:r w:rsidRPr="00FC676D">
              <w:rPr>
                <w:rFonts w:ascii="Times New Roman" w:hAnsi="Times New Roman" w:cs="Times New Roman"/>
              </w:rPr>
              <w:t>, while the insurance covers </w:t>
            </w:r>
            <w:r w:rsidRPr="00FC676D">
              <w:rPr>
                <w:rFonts w:ascii="Times New Roman" w:hAnsi="Times New Roman" w:cs="Times New Roman"/>
                <w:b/>
                <w:bCs/>
              </w:rPr>
              <w:t>$190</w:t>
            </w:r>
            <w:r w:rsidRPr="00FC676D">
              <w:rPr>
                <w:rFonts w:ascii="Times New Roman" w:hAnsi="Times New Roman" w:cs="Times New Roman"/>
              </w:rPr>
              <w:t>.</w:t>
            </w:r>
          </w:p>
        </w:tc>
      </w:tr>
      <w:tr w:rsidR="00FC676D" w:rsidRPr="00FC676D" w14:paraId="4326BB5E" w14:textId="77777777" w:rsidTr="009146BB">
        <w:tc>
          <w:tcPr>
            <w:tcW w:w="0" w:type="auto"/>
            <w:tcBorders>
              <w:top w:val="single" w:sz="2" w:space="0" w:color="auto"/>
              <w:left w:val="single" w:sz="2" w:space="0" w:color="auto"/>
              <w:bottom w:val="single" w:sz="6" w:space="0" w:color="auto"/>
              <w:right w:val="single" w:sz="2" w:space="0" w:color="auto"/>
            </w:tcBorders>
            <w:vAlign w:val="center"/>
            <w:hideMark/>
          </w:tcPr>
          <w:p w14:paraId="1EB958C0" w14:textId="77777777" w:rsidR="00FC676D" w:rsidRPr="00FC676D" w:rsidRDefault="00FC676D" w:rsidP="009146BB">
            <w:pPr>
              <w:rPr>
                <w:rFonts w:ascii="Times New Roman" w:hAnsi="Times New Roman" w:cs="Times New Roman"/>
              </w:rPr>
            </w:pPr>
            <w:r w:rsidRPr="00FC676D">
              <w:rPr>
                <w:rFonts w:ascii="Times New Roman" w:hAnsi="Times New Roman" w:cs="Times New Roman"/>
                <w:b/>
                <w:bCs/>
              </w:rPr>
              <w:t>Deductible</w:t>
            </w:r>
          </w:p>
        </w:tc>
        <w:tc>
          <w:tcPr>
            <w:tcW w:w="0" w:type="auto"/>
            <w:tcBorders>
              <w:top w:val="single" w:sz="2" w:space="0" w:color="auto"/>
              <w:left w:val="single" w:sz="2" w:space="0" w:color="auto"/>
              <w:bottom w:val="single" w:sz="6" w:space="0" w:color="auto"/>
              <w:right w:val="single" w:sz="2" w:space="0" w:color="auto"/>
            </w:tcBorders>
            <w:vAlign w:val="center"/>
            <w:hideMark/>
          </w:tcPr>
          <w:p w14:paraId="478E8F92" w14:textId="77777777" w:rsidR="00FC676D" w:rsidRPr="00FC676D" w:rsidRDefault="00FC676D" w:rsidP="009146BB">
            <w:pPr>
              <w:rPr>
                <w:rFonts w:ascii="Times New Roman" w:hAnsi="Times New Roman" w:cs="Times New Roman"/>
              </w:rPr>
            </w:pPr>
            <w:r w:rsidRPr="00FC676D">
              <w:rPr>
                <w:rFonts w:ascii="Times New Roman" w:hAnsi="Times New Roman" w:cs="Times New Roman"/>
              </w:rPr>
              <w:t>The amount a patient needs to spend before the insurance begins to pay. For example, if a person pays </w:t>
            </w:r>
            <w:r w:rsidRPr="00FC676D">
              <w:rPr>
                <w:rFonts w:ascii="Times New Roman" w:hAnsi="Times New Roman" w:cs="Times New Roman"/>
                <w:b/>
                <w:bCs/>
              </w:rPr>
              <w:t>$400</w:t>
            </w:r>
            <w:r w:rsidRPr="00FC676D">
              <w:rPr>
                <w:rFonts w:ascii="Times New Roman" w:hAnsi="Times New Roman" w:cs="Times New Roman"/>
              </w:rPr>
              <w:t> out-of-pocket initially, the insurance then covers costs after surpassing this deductible.</w:t>
            </w:r>
          </w:p>
        </w:tc>
      </w:tr>
    </w:tbl>
    <w:p w14:paraId="3FEECB22" w14:textId="77777777" w:rsidR="00FC676D" w:rsidRPr="00FC676D" w:rsidRDefault="00FC676D" w:rsidP="00FC676D">
      <w:pPr>
        <w:rPr>
          <w:rFonts w:ascii="Times New Roman" w:hAnsi="Times New Roman" w:cs="Times New Roman"/>
          <w:b/>
          <w:bCs/>
        </w:rPr>
      </w:pPr>
      <w:r w:rsidRPr="00FC676D">
        <w:rPr>
          <w:rFonts w:ascii="Times New Roman" w:hAnsi="Times New Roman" w:cs="Times New Roman"/>
          <w:b/>
          <w:bCs/>
        </w:rPr>
        <w:t>Simplifying Complexities</w:t>
      </w:r>
    </w:p>
    <w:p w14:paraId="46F3A3DA" w14:textId="77777777" w:rsidR="00FC676D" w:rsidRDefault="00FC676D" w:rsidP="00FC676D">
      <w:pPr>
        <w:rPr>
          <w:rFonts w:ascii="Times New Roman" w:hAnsi="Times New Roman" w:cs="Times New Roman"/>
        </w:rPr>
      </w:pPr>
      <w:r w:rsidRPr="00FC676D">
        <w:rPr>
          <w:rFonts w:ascii="Times New Roman" w:hAnsi="Times New Roman" w:cs="Times New Roman"/>
        </w:rPr>
        <w:t>Many patients may find the payment system and medication procurement somewhat complex. However, understanding these terms helps demystify the purchasing process. Additionally, factors such as escalating medication prices have led to the development of insurance, which strives to support patients financially.</w:t>
      </w:r>
    </w:p>
    <w:p w14:paraId="0C155A2F" w14:textId="382295AC" w:rsidR="002F4C15" w:rsidRPr="002F4C15" w:rsidRDefault="002F4C15" w:rsidP="00FC676D">
      <w:pPr>
        <w:rPr>
          <w:rFonts w:ascii="Times New Roman" w:hAnsi="Times New Roman" w:cs="Times New Roman"/>
          <w:b/>
          <w:bCs/>
          <w:color w:val="FF0000"/>
          <w:sz w:val="28"/>
          <w:szCs w:val="28"/>
        </w:rPr>
      </w:pPr>
      <w:r w:rsidRPr="002F4C15">
        <w:rPr>
          <w:rFonts w:ascii="Times New Roman" w:hAnsi="Times New Roman" w:cs="Times New Roman"/>
          <w:b/>
          <w:bCs/>
          <w:color w:val="FF0000"/>
          <w:sz w:val="28"/>
          <w:szCs w:val="28"/>
        </w:rPr>
        <w:t>Paying for Medicines: Tiering, Formularies, and Medicare Part D</w:t>
      </w:r>
    </w:p>
    <w:p w14:paraId="643579EC" w14:textId="77777777" w:rsidR="002F4C15" w:rsidRPr="002F4C15" w:rsidRDefault="002F4C15" w:rsidP="002F4C15">
      <w:pPr>
        <w:rPr>
          <w:rFonts w:ascii="Times New Roman" w:hAnsi="Times New Roman" w:cs="Times New Roman"/>
          <w:b/>
          <w:bCs/>
          <w:sz w:val="24"/>
          <w:szCs w:val="24"/>
        </w:rPr>
      </w:pPr>
      <w:r w:rsidRPr="002F4C15">
        <w:rPr>
          <w:rFonts w:ascii="Times New Roman" w:hAnsi="Times New Roman" w:cs="Times New Roman"/>
          <w:b/>
          <w:bCs/>
          <w:sz w:val="24"/>
          <w:szCs w:val="24"/>
        </w:rPr>
        <w:t>The Complexity of Medication Payments</w:t>
      </w:r>
    </w:p>
    <w:p w14:paraId="72934479" w14:textId="77777777" w:rsidR="002F4C15" w:rsidRPr="002F4C15" w:rsidRDefault="002F4C15" w:rsidP="002F4C15">
      <w:pPr>
        <w:rPr>
          <w:rFonts w:ascii="Times New Roman" w:hAnsi="Times New Roman" w:cs="Times New Roman"/>
          <w:sz w:val="24"/>
          <w:szCs w:val="24"/>
        </w:rPr>
      </w:pPr>
      <w:r w:rsidRPr="002F4C15">
        <w:rPr>
          <w:rFonts w:ascii="Times New Roman" w:hAnsi="Times New Roman" w:cs="Times New Roman"/>
          <w:sz w:val="24"/>
          <w:szCs w:val="24"/>
        </w:rPr>
        <w:t>Paying for medications involves multiple layers and options due to various factors:</w:t>
      </w:r>
    </w:p>
    <w:p w14:paraId="16B6CBD2" w14:textId="77777777" w:rsidR="002F4C15" w:rsidRPr="002F4C15" w:rsidRDefault="002F4C15" w:rsidP="002F4C15">
      <w:pPr>
        <w:numPr>
          <w:ilvl w:val="0"/>
          <w:numId w:val="27"/>
        </w:numPr>
        <w:rPr>
          <w:rFonts w:ascii="Times New Roman" w:hAnsi="Times New Roman" w:cs="Times New Roman"/>
          <w:sz w:val="24"/>
          <w:szCs w:val="24"/>
        </w:rPr>
      </w:pPr>
      <w:r w:rsidRPr="002F4C15">
        <w:rPr>
          <w:rFonts w:ascii="Times New Roman" w:hAnsi="Times New Roman" w:cs="Times New Roman"/>
          <w:b/>
          <w:bCs/>
          <w:sz w:val="24"/>
          <w:szCs w:val="24"/>
        </w:rPr>
        <w:t>Co-pays</w:t>
      </w:r>
      <w:r w:rsidRPr="002F4C15">
        <w:rPr>
          <w:rFonts w:ascii="Times New Roman" w:hAnsi="Times New Roman" w:cs="Times New Roman"/>
          <w:sz w:val="24"/>
          <w:szCs w:val="24"/>
        </w:rPr>
        <w:t>: An upfront fee that patients pay for each medication.</w:t>
      </w:r>
    </w:p>
    <w:p w14:paraId="7DB6067C" w14:textId="77777777" w:rsidR="002F4C15" w:rsidRPr="002F4C15" w:rsidRDefault="002F4C15" w:rsidP="002F4C15">
      <w:pPr>
        <w:numPr>
          <w:ilvl w:val="0"/>
          <w:numId w:val="27"/>
        </w:numPr>
        <w:rPr>
          <w:rFonts w:ascii="Times New Roman" w:hAnsi="Times New Roman" w:cs="Times New Roman"/>
          <w:sz w:val="24"/>
          <w:szCs w:val="24"/>
        </w:rPr>
      </w:pPr>
      <w:r w:rsidRPr="002F4C15">
        <w:rPr>
          <w:rFonts w:ascii="Times New Roman" w:hAnsi="Times New Roman" w:cs="Times New Roman"/>
          <w:b/>
          <w:bCs/>
          <w:sz w:val="24"/>
          <w:szCs w:val="24"/>
        </w:rPr>
        <w:lastRenderedPageBreak/>
        <w:t>Deductibles</w:t>
      </w:r>
      <w:r w:rsidRPr="002F4C15">
        <w:rPr>
          <w:rFonts w:ascii="Times New Roman" w:hAnsi="Times New Roman" w:cs="Times New Roman"/>
          <w:sz w:val="24"/>
          <w:szCs w:val="24"/>
        </w:rPr>
        <w:t>: The amount patients must pay before insurance starts to cover costs.</w:t>
      </w:r>
    </w:p>
    <w:p w14:paraId="4B23C306" w14:textId="77777777" w:rsidR="002F4C15" w:rsidRPr="002F4C15" w:rsidRDefault="002F4C15" w:rsidP="002F4C15">
      <w:pPr>
        <w:rPr>
          <w:rFonts w:ascii="Times New Roman" w:hAnsi="Times New Roman" w:cs="Times New Roman"/>
          <w:sz w:val="24"/>
          <w:szCs w:val="24"/>
        </w:rPr>
      </w:pPr>
      <w:r w:rsidRPr="002F4C15">
        <w:rPr>
          <w:rFonts w:ascii="Times New Roman" w:hAnsi="Times New Roman" w:cs="Times New Roman"/>
          <w:sz w:val="24"/>
          <w:szCs w:val="24"/>
        </w:rPr>
        <w:t>For instance:</w:t>
      </w:r>
    </w:p>
    <w:tbl>
      <w:tblPr>
        <w:tblW w:w="984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972"/>
        <w:gridCol w:w="4869"/>
      </w:tblGrid>
      <w:tr w:rsidR="002F4C15" w:rsidRPr="002F4C15" w14:paraId="22451B3E" w14:textId="77777777" w:rsidTr="002F4C15">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35FDA050" w14:textId="77777777" w:rsidR="002F4C15" w:rsidRPr="002F4C15" w:rsidRDefault="002F4C15" w:rsidP="002F4C15">
            <w:pPr>
              <w:rPr>
                <w:rFonts w:ascii="Times New Roman" w:hAnsi="Times New Roman" w:cs="Times New Roman"/>
                <w:b/>
                <w:bCs/>
                <w:sz w:val="24"/>
                <w:szCs w:val="24"/>
              </w:rPr>
            </w:pPr>
            <w:r w:rsidRPr="002F4C15">
              <w:rPr>
                <w:rFonts w:ascii="Times New Roman" w:hAnsi="Times New Roman" w:cs="Times New Roman"/>
                <w:b/>
                <w:bCs/>
                <w:sz w:val="24"/>
                <w:szCs w:val="24"/>
              </w:rPr>
              <w:t>Payment Type</w:t>
            </w:r>
          </w:p>
        </w:tc>
        <w:tc>
          <w:tcPr>
            <w:tcW w:w="0" w:type="auto"/>
            <w:tcBorders>
              <w:top w:val="single" w:sz="2" w:space="0" w:color="auto"/>
              <w:left w:val="single" w:sz="2" w:space="0" w:color="auto"/>
              <w:bottom w:val="single" w:sz="6" w:space="0" w:color="auto"/>
              <w:right w:val="single" w:sz="2" w:space="0" w:color="auto"/>
            </w:tcBorders>
            <w:vAlign w:val="center"/>
            <w:hideMark/>
          </w:tcPr>
          <w:p w14:paraId="5DFBDC73" w14:textId="77777777" w:rsidR="002F4C15" w:rsidRPr="002F4C15" w:rsidRDefault="002F4C15" w:rsidP="002F4C15">
            <w:pPr>
              <w:rPr>
                <w:rFonts w:ascii="Times New Roman" w:hAnsi="Times New Roman" w:cs="Times New Roman"/>
                <w:b/>
                <w:bCs/>
                <w:sz w:val="24"/>
                <w:szCs w:val="24"/>
              </w:rPr>
            </w:pPr>
            <w:r w:rsidRPr="002F4C15">
              <w:rPr>
                <w:rFonts w:ascii="Times New Roman" w:hAnsi="Times New Roman" w:cs="Times New Roman"/>
                <w:b/>
                <w:bCs/>
                <w:sz w:val="24"/>
                <w:szCs w:val="24"/>
              </w:rPr>
              <w:t>Example Cost</w:t>
            </w:r>
          </w:p>
        </w:tc>
      </w:tr>
      <w:tr w:rsidR="002F4C15" w:rsidRPr="002F4C15" w14:paraId="0FF6D909" w14:textId="77777777" w:rsidTr="002F4C15">
        <w:tc>
          <w:tcPr>
            <w:tcW w:w="0" w:type="auto"/>
            <w:tcBorders>
              <w:top w:val="single" w:sz="2" w:space="0" w:color="auto"/>
              <w:left w:val="single" w:sz="2" w:space="0" w:color="auto"/>
              <w:bottom w:val="single" w:sz="6" w:space="0" w:color="auto"/>
              <w:right w:val="single" w:sz="2" w:space="0" w:color="auto"/>
            </w:tcBorders>
            <w:vAlign w:val="center"/>
            <w:hideMark/>
          </w:tcPr>
          <w:p w14:paraId="5032EFD7" w14:textId="77777777" w:rsidR="002F4C15" w:rsidRPr="002F4C15" w:rsidRDefault="002F4C15" w:rsidP="002F4C15">
            <w:pPr>
              <w:rPr>
                <w:rFonts w:ascii="Times New Roman" w:hAnsi="Times New Roman" w:cs="Times New Roman"/>
                <w:sz w:val="24"/>
                <w:szCs w:val="24"/>
              </w:rPr>
            </w:pPr>
            <w:r w:rsidRPr="002F4C15">
              <w:rPr>
                <w:rFonts w:ascii="Times New Roman" w:hAnsi="Times New Roman" w:cs="Times New Roman"/>
                <w:sz w:val="24"/>
                <w:szCs w:val="24"/>
              </w:rPr>
              <w:t>Co-pay</w:t>
            </w:r>
          </w:p>
        </w:tc>
        <w:tc>
          <w:tcPr>
            <w:tcW w:w="0" w:type="auto"/>
            <w:tcBorders>
              <w:top w:val="single" w:sz="2" w:space="0" w:color="auto"/>
              <w:left w:val="single" w:sz="2" w:space="0" w:color="auto"/>
              <w:bottom w:val="single" w:sz="6" w:space="0" w:color="auto"/>
              <w:right w:val="single" w:sz="2" w:space="0" w:color="auto"/>
            </w:tcBorders>
            <w:vAlign w:val="center"/>
            <w:hideMark/>
          </w:tcPr>
          <w:p w14:paraId="4D27EE89" w14:textId="77777777" w:rsidR="002F4C15" w:rsidRPr="002F4C15" w:rsidRDefault="002F4C15" w:rsidP="002F4C15">
            <w:pPr>
              <w:rPr>
                <w:rFonts w:ascii="Times New Roman" w:hAnsi="Times New Roman" w:cs="Times New Roman"/>
                <w:sz w:val="24"/>
                <w:szCs w:val="24"/>
              </w:rPr>
            </w:pPr>
            <w:r w:rsidRPr="002F4C15">
              <w:rPr>
                <w:rFonts w:ascii="Times New Roman" w:hAnsi="Times New Roman" w:cs="Times New Roman"/>
                <w:sz w:val="24"/>
                <w:szCs w:val="24"/>
              </w:rPr>
              <w:t>$10</w:t>
            </w:r>
          </w:p>
        </w:tc>
      </w:tr>
      <w:tr w:rsidR="002F4C15" w:rsidRPr="002F4C15" w14:paraId="42AF4580" w14:textId="77777777" w:rsidTr="002F4C15">
        <w:tc>
          <w:tcPr>
            <w:tcW w:w="0" w:type="auto"/>
            <w:tcBorders>
              <w:top w:val="single" w:sz="2" w:space="0" w:color="auto"/>
              <w:left w:val="single" w:sz="2" w:space="0" w:color="auto"/>
              <w:bottom w:val="single" w:sz="6" w:space="0" w:color="auto"/>
              <w:right w:val="single" w:sz="2" w:space="0" w:color="auto"/>
            </w:tcBorders>
            <w:vAlign w:val="center"/>
            <w:hideMark/>
          </w:tcPr>
          <w:p w14:paraId="0BF0EAE4" w14:textId="77777777" w:rsidR="002F4C15" w:rsidRPr="002F4C15" w:rsidRDefault="002F4C15" w:rsidP="002F4C15">
            <w:pPr>
              <w:rPr>
                <w:rFonts w:ascii="Times New Roman" w:hAnsi="Times New Roman" w:cs="Times New Roman"/>
                <w:sz w:val="24"/>
                <w:szCs w:val="24"/>
              </w:rPr>
            </w:pPr>
            <w:r w:rsidRPr="002F4C15">
              <w:rPr>
                <w:rFonts w:ascii="Times New Roman" w:hAnsi="Times New Roman" w:cs="Times New Roman"/>
                <w:sz w:val="24"/>
                <w:szCs w:val="24"/>
              </w:rPr>
              <w:t>Deductible</w:t>
            </w:r>
          </w:p>
        </w:tc>
        <w:tc>
          <w:tcPr>
            <w:tcW w:w="0" w:type="auto"/>
            <w:tcBorders>
              <w:top w:val="single" w:sz="2" w:space="0" w:color="auto"/>
              <w:left w:val="single" w:sz="2" w:space="0" w:color="auto"/>
              <w:bottom w:val="single" w:sz="6" w:space="0" w:color="auto"/>
              <w:right w:val="single" w:sz="2" w:space="0" w:color="auto"/>
            </w:tcBorders>
            <w:vAlign w:val="center"/>
            <w:hideMark/>
          </w:tcPr>
          <w:p w14:paraId="346FDE48" w14:textId="77777777" w:rsidR="002F4C15" w:rsidRPr="002F4C15" w:rsidRDefault="002F4C15" w:rsidP="002F4C15">
            <w:pPr>
              <w:rPr>
                <w:rFonts w:ascii="Times New Roman" w:hAnsi="Times New Roman" w:cs="Times New Roman"/>
                <w:sz w:val="24"/>
                <w:szCs w:val="24"/>
              </w:rPr>
            </w:pPr>
            <w:r w:rsidRPr="002F4C15">
              <w:rPr>
                <w:rFonts w:ascii="Times New Roman" w:hAnsi="Times New Roman" w:cs="Times New Roman"/>
                <w:sz w:val="24"/>
                <w:szCs w:val="24"/>
              </w:rPr>
              <w:t>$400</w:t>
            </w:r>
          </w:p>
        </w:tc>
      </w:tr>
    </w:tbl>
    <w:p w14:paraId="590A1511" w14:textId="77777777" w:rsidR="002F4C15" w:rsidRPr="002F4C15" w:rsidRDefault="002F4C15" w:rsidP="002F4C15">
      <w:pPr>
        <w:rPr>
          <w:rFonts w:ascii="Times New Roman" w:hAnsi="Times New Roman" w:cs="Times New Roman"/>
          <w:b/>
          <w:bCs/>
          <w:sz w:val="24"/>
          <w:szCs w:val="24"/>
        </w:rPr>
      </w:pPr>
      <w:r w:rsidRPr="002F4C15">
        <w:rPr>
          <w:rFonts w:ascii="Times New Roman" w:hAnsi="Times New Roman" w:cs="Times New Roman"/>
          <w:b/>
          <w:bCs/>
          <w:sz w:val="24"/>
          <w:szCs w:val="24"/>
        </w:rPr>
        <w:t xml:space="preserve">Why </w:t>
      </w:r>
      <w:proofErr w:type="gramStart"/>
      <w:r w:rsidRPr="002F4C15">
        <w:rPr>
          <w:rFonts w:ascii="Times New Roman" w:hAnsi="Times New Roman" w:cs="Times New Roman"/>
          <w:b/>
          <w:bCs/>
          <w:sz w:val="24"/>
          <w:szCs w:val="24"/>
        </w:rPr>
        <w:t>the Confusion</w:t>
      </w:r>
      <w:proofErr w:type="gramEnd"/>
      <w:r w:rsidRPr="002F4C15">
        <w:rPr>
          <w:rFonts w:ascii="Times New Roman" w:hAnsi="Times New Roman" w:cs="Times New Roman"/>
          <w:b/>
          <w:bCs/>
          <w:sz w:val="24"/>
          <w:szCs w:val="24"/>
        </w:rPr>
        <w:t>?</w:t>
      </w:r>
    </w:p>
    <w:p w14:paraId="72D717A5" w14:textId="77777777" w:rsidR="002F4C15" w:rsidRPr="002F4C15" w:rsidRDefault="002F4C15" w:rsidP="002F4C15">
      <w:pPr>
        <w:rPr>
          <w:rFonts w:ascii="Times New Roman" w:hAnsi="Times New Roman" w:cs="Times New Roman"/>
          <w:sz w:val="24"/>
          <w:szCs w:val="24"/>
        </w:rPr>
      </w:pPr>
      <w:r w:rsidRPr="002F4C15">
        <w:rPr>
          <w:rFonts w:ascii="Times New Roman" w:hAnsi="Times New Roman" w:cs="Times New Roman"/>
          <w:sz w:val="24"/>
          <w:szCs w:val="24"/>
        </w:rPr>
        <w:t>The fundamental question arises: </w:t>
      </w:r>
      <w:r w:rsidRPr="002F4C15">
        <w:rPr>
          <w:rFonts w:ascii="Times New Roman" w:hAnsi="Times New Roman" w:cs="Times New Roman"/>
          <w:i/>
          <w:iCs/>
          <w:sz w:val="24"/>
          <w:szCs w:val="24"/>
        </w:rPr>
        <w:t>Why is paying for medications so complicated?</w:t>
      </w:r>
    </w:p>
    <w:p w14:paraId="40B3196A" w14:textId="77777777" w:rsidR="002F4C15" w:rsidRPr="002F4C15" w:rsidRDefault="002F4C15" w:rsidP="002F4C15">
      <w:pPr>
        <w:numPr>
          <w:ilvl w:val="0"/>
          <w:numId w:val="28"/>
        </w:numPr>
        <w:rPr>
          <w:rFonts w:ascii="Times New Roman" w:hAnsi="Times New Roman" w:cs="Times New Roman"/>
          <w:sz w:val="24"/>
          <w:szCs w:val="24"/>
        </w:rPr>
      </w:pPr>
      <w:r w:rsidRPr="002F4C15">
        <w:rPr>
          <w:rFonts w:ascii="Times New Roman" w:hAnsi="Times New Roman" w:cs="Times New Roman"/>
          <w:b/>
          <w:bCs/>
          <w:sz w:val="24"/>
          <w:szCs w:val="24"/>
        </w:rPr>
        <w:t>Medication Forms</w:t>
      </w:r>
      <w:r w:rsidRPr="002F4C15">
        <w:rPr>
          <w:rFonts w:ascii="Times New Roman" w:hAnsi="Times New Roman" w:cs="Times New Roman"/>
          <w:sz w:val="24"/>
          <w:szCs w:val="24"/>
        </w:rPr>
        <w:t>: Drugs can be available in various forms and can be differentiated into generic and brand names. For example:</w:t>
      </w:r>
    </w:p>
    <w:p w14:paraId="31E2D6BE" w14:textId="77777777" w:rsidR="002F4C15" w:rsidRPr="002F4C15" w:rsidRDefault="002F4C15" w:rsidP="002F4C15">
      <w:pPr>
        <w:numPr>
          <w:ilvl w:val="1"/>
          <w:numId w:val="28"/>
        </w:numPr>
        <w:rPr>
          <w:rFonts w:ascii="Times New Roman" w:hAnsi="Times New Roman" w:cs="Times New Roman"/>
          <w:sz w:val="24"/>
          <w:szCs w:val="24"/>
        </w:rPr>
      </w:pPr>
      <w:r w:rsidRPr="002F4C15">
        <w:rPr>
          <w:rFonts w:ascii="Times New Roman" w:hAnsi="Times New Roman" w:cs="Times New Roman"/>
          <w:b/>
          <w:bCs/>
          <w:sz w:val="24"/>
          <w:szCs w:val="24"/>
        </w:rPr>
        <w:t>Furosemide</w:t>
      </w:r>
      <w:r w:rsidRPr="002F4C15">
        <w:rPr>
          <w:rFonts w:ascii="Times New Roman" w:hAnsi="Times New Roman" w:cs="Times New Roman"/>
          <w:sz w:val="24"/>
          <w:szCs w:val="24"/>
        </w:rPr>
        <w:t> (the generic) is sold under the brand name </w:t>
      </w:r>
      <w:r w:rsidRPr="002F4C15">
        <w:rPr>
          <w:rFonts w:ascii="Times New Roman" w:hAnsi="Times New Roman" w:cs="Times New Roman"/>
          <w:b/>
          <w:bCs/>
          <w:sz w:val="24"/>
          <w:szCs w:val="24"/>
        </w:rPr>
        <w:t>Lasix</w:t>
      </w:r>
      <w:r w:rsidRPr="002F4C15">
        <w:rPr>
          <w:rFonts w:ascii="Times New Roman" w:hAnsi="Times New Roman" w:cs="Times New Roman"/>
          <w:sz w:val="24"/>
          <w:szCs w:val="24"/>
        </w:rPr>
        <w:t>.</w:t>
      </w:r>
    </w:p>
    <w:p w14:paraId="66550BB1" w14:textId="77777777" w:rsidR="002F4C15" w:rsidRPr="002F4C15" w:rsidRDefault="002F4C15" w:rsidP="002F4C15">
      <w:pPr>
        <w:numPr>
          <w:ilvl w:val="1"/>
          <w:numId w:val="28"/>
        </w:numPr>
        <w:rPr>
          <w:rFonts w:ascii="Times New Roman" w:hAnsi="Times New Roman" w:cs="Times New Roman"/>
          <w:sz w:val="24"/>
          <w:szCs w:val="24"/>
        </w:rPr>
      </w:pPr>
      <w:r w:rsidRPr="002F4C15">
        <w:rPr>
          <w:rFonts w:ascii="Times New Roman" w:hAnsi="Times New Roman" w:cs="Times New Roman"/>
          <w:b/>
          <w:bCs/>
          <w:sz w:val="24"/>
          <w:szCs w:val="24"/>
        </w:rPr>
        <w:t>Brand vs. generic</w:t>
      </w:r>
      <w:r w:rsidRPr="002F4C15">
        <w:rPr>
          <w:rFonts w:ascii="Times New Roman" w:hAnsi="Times New Roman" w:cs="Times New Roman"/>
          <w:sz w:val="24"/>
          <w:szCs w:val="24"/>
        </w:rPr>
        <w:t>: Both medications serve identical purposes but differ in pricing; generics are usually cheaper.</w:t>
      </w:r>
    </w:p>
    <w:p w14:paraId="67AE68E1" w14:textId="77777777" w:rsidR="002F4C15" w:rsidRPr="002F4C15" w:rsidRDefault="002F4C15" w:rsidP="002F4C15">
      <w:pPr>
        <w:rPr>
          <w:rFonts w:ascii="Times New Roman" w:hAnsi="Times New Roman" w:cs="Times New Roman"/>
          <w:sz w:val="24"/>
          <w:szCs w:val="24"/>
        </w:rPr>
      </w:pPr>
      <w:r w:rsidRPr="002F4C15">
        <w:rPr>
          <w:rFonts w:ascii="Times New Roman" w:hAnsi="Times New Roman" w:cs="Times New Roman"/>
          <w:sz w:val="24"/>
          <w:szCs w:val="24"/>
        </w:rPr>
        <w:t>Patients are often tempted to choose the branded option without realizing the significant cost differences.</w:t>
      </w:r>
    </w:p>
    <w:p w14:paraId="28FA68F0" w14:textId="77777777" w:rsidR="002F4C15" w:rsidRPr="002F4C15" w:rsidRDefault="002F4C15" w:rsidP="002F4C15">
      <w:pPr>
        <w:rPr>
          <w:rFonts w:ascii="Times New Roman" w:hAnsi="Times New Roman" w:cs="Times New Roman"/>
          <w:b/>
          <w:bCs/>
          <w:sz w:val="24"/>
          <w:szCs w:val="24"/>
        </w:rPr>
      </w:pPr>
      <w:r w:rsidRPr="002F4C15">
        <w:rPr>
          <w:rFonts w:ascii="Times New Roman" w:hAnsi="Times New Roman" w:cs="Times New Roman"/>
          <w:b/>
          <w:bCs/>
          <w:sz w:val="24"/>
          <w:szCs w:val="24"/>
        </w:rPr>
        <w:t>Economic Perspective</w:t>
      </w:r>
    </w:p>
    <w:p w14:paraId="299899ED" w14:textId="77777777" w:rsidR="002F4C15" w:rsidRPr="002F4C15" w:rsidRDefault="002F4C15" w:rsidP="002F4C15">
      <w:pPr>
        <w:rPr>
          <w:rFonts w:ascii="Times New Roman" w:hAnsi="Times New Roman" w:cs="Times New Roman"/>
          <w:sz w:val="24"/>
          <w:szCs w:val="24"/>
        </w:rPr>
      </w:pPr>
      <w:r w:rsidRPr="002F4C15">
        <w:rPr>
          <w:rFonts w:ascii="Times New Roman" w:hAnsi="Times New Roman" w:cs="Times New Roman"/>
          <w:sz w:val="24"/>
          <w:szCs w:val="24"/>
        </w:rPr>
        <w:t>From an economic standpoint:</w:t>
      </w:r>
    </w:p>
    <w:p w14:paraId="5E55F1A9" w14:textId="77777777" w:rsidR="002F4C15" w:rsidRPr="002F4C15" w:rsidRDefault="002F4C15" w:rsidP="002F4C15">
      <w:pPr>
        <w:numPr>
          <w:ilvl w:val="0"/>
          <w:numId w:val="29"/>
        </w:numPr>
        <w:rPr>
          <w:rFonts w:ascii="Times New Roman" w:hAnsi="Times New Roman" w:cs="Times New Roman"/>
          <w:sz w:val="24"/>
          <w:szCs w:val="24"/>
        </w:rPr>
      </w:pPr>
      <w:r w:rsidRPr="002F4C15">
        <w:rPr>
          <w:rFonts w:ascii="Times New Roman" w:hAnsi="Times New Roman" w:cs="Times New Roman"/>
          <w:sz w:val="24"/>
          <w:szCs w:val="24"/>
        </w:rPr>
        <w:t>Patients may prefer brand names; however, insurance companies encourage generic alternatives, influencing patients through:</w:t>
      </w:r>
    </w:p>
    <w:p w14:paraId="2224D50F" w14:textId="77777777" w:rsidR="002F4C15" w:rsidRPr="002F4C15" w:rsidRDefault="002F4C15" w:rsidP="002F4C15">
      <w:pPr>
        <w:numPr>
          <w:ilvl w:val="1"/>
          <w:numId w:val="29"/>
        </w:numPr>
        <w:rPr>
          <w:rFonts w:ascii="Times New Roman" w:hAnsi="Times New Roman" w:cs="Times New Roman"/>
          <w:sz w:val="24"/>
          <w:szCs w:val="24"/>
        </w:rPr>
      </w:pPr>
      <w:r w:rsidRPr="002F4C15">
        <w:rPr>
          <w:rFonts w:ascii="Times New Roman" w:hAnsi="Times New Roman" w:cs="Times New Roman"/>
          <w:b/>
          <w:bCs/>
          <w:sz w:val="24"/>
          <w:szCs w:val="24"/>
        </w:rPr>
        <w:t>Reduced co-pays</w:t>
      </w:r>
      <w:r w:rsidRPr="002F4C15">
        <w:rPr>
          <w:rFonts w:ascii="Times New Roman" w:hAnsi="Times New Roman" w:cs="Times New Roman"/>
          <w:sz w:val="24"/>
          <w:szCs w:val="24"/>
        </w:rPr>
        <w:t> for generics (e.g., $5 for the generic vs. $25 for the brand).</w:t>
      </w:r>
    </w:p>
    <w:p w14:paraId="7A0E732B" w14:textId="77777777" w:rsidR="002F4C15" w:rsidRPr="002F4C15" w:rsidRDefault="002F4C15" w:rsidP="002F4C15">
      <w:pPr>
        <w:numPr>
          <w:ilvl w:val="1"/>
          <w:numId w:val="29"/>
        </w:numPr>
        <w:rPr>
          <w:rFonts w:ascii="Times New Roman" w:hAnsi="Times New Roman" w:cs="Times New Roman"/>
          <w:sz w:val="24"/>
          <w:szCs w:val="24"/>
        </w:rPr>
      </w:pPr>
      <w:r w:rsidRPr="002F4C15">
        <w:rPr>
          <w:rFonts w:ascii="Times New Roman" w:hAnsi="Times New Roman" w:cs="Times New Roman"/>
          <w:b/>
          <w:bCs/>
          <w:sz w:val="24"/>
          <w:szCs w:val="24"/>
        </w:rPr>
        <w:t>Cost savings</w:t>
      </w:r>
      <w:r w:rsidRPr="002F4C15">
        <w:rPr>
          <w:rFonts w:ascii="Times New Roman" w:hAnsi="Times New Roman" w:cs="Times New Roman"/>
          <w:sz w:val="24"/>
          <w:szCs w:val="24"/>
        </w:rPr>
        <w:t> for insurance companies can be substantial.</w:t>
      </w:r>
    </w:p>
    <w:p w14:paraId="176526D8" w14:textId="77777777" w:rsidR="002F4C15" w:rsidRPr="002F4C15" w:rsidRDefault="002F4C15" w:rsidP="002F4C15">
      <w:pPr>
        <w:rPr>
          <w:rFonts w:ascii="Times New Roman" w:hAnsi="Times New Roman" w:cs="Times New Roman"/>
          <w:b/>
          <w:bCs/>
          <w:sz w:val="24"/>
          <w:szCs w:val="24"/>
        </w:rPr>
      </w:pPr>
      <w:r w:rsidRPr="002F4C15">
        <w:rPr>
          <w:rFonts w:ascii="Times New Roman" w:hAnsi="Times New Roman" w:cs="Times New Roman"/>
          <w:b/>
          <w:bCs/>
          <w:sz w:val="24"/>
          <w:szCs w:val="24"/>
        </w:rPr>
        <w:t>Different Drug Classes</w:t>
      </w:r>
    </w:p>
    <w:p w14:paraId="1E8FE771" w14:textId="77777777" w:rsidR="002F4C15" w:rsidRPr="002F4C15" w:rsidRDefault="002F4C15" w:rsidP="002F4C15">
      <w:pPr>
        <w:rPr>
          <w:rFonts w:ascii="Times New Roman" w:hAnsi="Times New Roman" w:cs="Times New Roman"/>
          <w:sz w:val="24"/>
          <w:szCs w:val="24"/>
        </w:rPr>
      </w:pPr>
      <w:r w:rsidRPr="002F4C15">
        <w:rPr>
          <w:rFonts w:ascii="Times New Roman" w:hAnsi="Times New Roman" w:cs="Times New Roman"/>
          <w:sz w:val="24"/>
          <w:szCs w:val="24"/>
        </w:rPr>
        <w:t>Consider a scenario where two distinct medications, </w:t>
      </w:r>
      <w:r w:rsidRPr="002F4C15">
        <w:rPr>
          <w:rFonts w:ascii="Times New Roman" w:hAnsi="Times New Roman" w:cs="Times New Roman"/>
          <w:b/>
          <w:bCs/>
          <w:sz w:val="24"/>
          <w:szCs w:val="24"/>
        </w:rPr>
        <w:t>Pill A</w:t>
      </w:r>
      <w:r w:rsidRPr="002F4C15">
        <w:rPr>
          <w:rFonts w:ascii="Times New Roman" w:hAnsi="Times New Roman" w:cs="Times New Roman"/>
          <w:sz w:val="24"/>
          <w:szCs w:val="24"/>
        </w:rPr>
        <w:t> and </w:t>
      </w:r>
      <w:r w:rsidRPr="002F4C15">
        <w:rPr>
          <w:rFonts w:ascii="Times New Roman" w:hAnsi="Times New Roman" w:cs="Times New Roman"/>
          <w:b/>
          <w:bCs/>
          <w:sz w:val="24"/>
          <w:szCs w:val="24"/>
        </w:rPr>
        <w:t>Pill B</w:t>
      </w:r>
      <w:r w:rsidRPr="002F4C15">
        <w:rPr>
          <w:rFonts w:ascii="Times New Roman" w:hAnsi="Times New Roman" w:cs="Times New Roman"/>
          <w:sz w:val="24"/>
          <w:szCs w:val="24"/>
        </w:rPr>
        <w:t>, address hypertension through different mechanisms:</w:t>
      </w:r>
    </w:p>
    <w:p w14:paraId="11AE8BA8" w14:textId="77777777" w:rsidR="002F4C15" w:rsidRPr="002F4C15" w:rsidRDefault="002F4C15" w:rsidP="002F4C15">
      <w:pPr>
        <w:numPr>
          <w:ilvl w:val="0"/>
          <w:numId w:val="30"/>
        </w:numPr>
        <w:rPr>
          <w:rFonts w:ascii="Times New Roman" w:hAnsi="Times New Roman" w:cs="Times New Roman"/>
          <w:sz w:val="24"/>
          <w:szCs w:val="24"/>
        </w:rPr>
      </w:pPr>
      <w:r w:rsidRPr="002F4C15">
        <w:rPr>
          <w:rFonts w:ascii="Times New Roman" w:hAnsi="Times New Roman" w:cs="Times New Roman"/>
          <w:b/>
          <w:bCs/>
          <w:sz w:val="24"/>
          <w:szCs w:val="24"/>
        </w:rPr>
        <w:t>Pill A</w:t>
      </w:r>
      <w:r w:rsidRPr="002F4C15">
        <w:rPr>
          <w:rFonts w:ascii="Times New Roman" w:hAnsi="Times New Roman" w:cs="Times New Roman"/>
          <w:sz w:val="24"/>
          <w:szCs w:val="24"/>
        </w:rPr>
        <w:t>: Cheap ($20), older, effective.</w:t>
      </w:r>
    </w:p>
    <w:p w14:paraId="703068F2" w14:textId="77777777" w:rsidR="002F4C15" w:rsidRPr="002F4C15" w:rsidRDefault="002F4C15" w:rsidP="002F4C15">
      <w:pPr>
        <w:numPr>
          <w:ilvl w:val="0"/>
          <w:numId w:val="30"/>
        </w:numPr>
        <w:rPr>
          <w:rFonts w:ascii="Times New Roman" w:hAnsi="Times New Roman" w:cs="Times New Roman"/>
          <w:sz w:val="24"/>
          <w:szCs w:val="24"/>
        </w:rPr>
      </w:pPr>
      <w:r w:rsidRPr="002F4C15">
        <w:rPr>
          <w:rFonts w:ascii="Times New Roman" w:hAnsi="Times New Roman" w:cs="Times New Roman"/>
          <w:b/>
          <w:bCs/>
          <w:sz w:val="24"/>
          <w:szCs w:val="24"/>
        </w:rPr>
        <w:t>Pill B</w:t>
      </w:r>
      <w:r w:rsidRPr="002F4C15">
        <w:rPr>
          <w:rFonts w:ascii="Times New Roman" w:hAnsi="Times New Roman" w:cs="Times New Roman"/>
          <w:sz w:val="24"/>
          <w:szCs w:val="24"/>
        </w:rPr>
        <w:t>: Expensive ($500), new, potentially less effective.</w:t>
      </w:r>
    </w:p>
    <w:p w14:paraId="0C36FF9B" w14:textId="77777777" w:rsidR="002F4C15" w:rsidRPr="002F4C15" w:rsidRDefault="002F4C15" w:rsidP="002F4C15">
      <w:pPr>
        <w:rPr>
          <w:rFonts w:ascii="Times New Roman" w:hAnsi="Times New Roman" w:cs="Times New Roman"/>
          <w:b/>
          <w:bCs/>
          <w:sz w:val="24"/>
          <w:szCs w:val="24"/>
        </w:rPr>
      </w:pPr>
      <w:r w:rsidRPr="002F4C15">
        <w:rPr>
          <w:rFonts w:ascii="Times New Roman" w:hAnsi="Times New Roman" w:cs="Times New Roman"/>
          <w:b/>
          <w:bCs/>
          <w:sz w:val="24"/>
          <w:szCs w:val="24"/>
        </w:rPr>
        <w:t>Formulary Management</w:t>
      </w:r>
    </w:p>
    <w:p w14:paraId="34F8A22B" w14:textId="77777777" w:rsidR="002F4C15" w:rsidRPr="002F4C15" w:rsidRDefault="002F4C15" w:rsidP="002F4C15">
      <w:pPr>
        <w:rPr>
          <w:rFonts w:ascii="Times New Roman" w:hAnsi="Times New Roman" w:cs="Times New Roman"/>
          <w:sz w:val="24"/>
          <w:szCs w:val="24"/>
        </w:rPr>
      </w:pPr>
      <w:r w:rsidRPr="002F4C15">
        <w:rPr>
          <w:rFonts w:ascii="Times New Roman" w:hAnsi="Times New Roman" w:cs="Times New Roman"/>
          <w:sz w:val="24"/>
          <w:szCs w:val="24"/>
        </w:rPr>
        <w:t>To guide consumer choices, insurance companies maintain </w:t>
      </w:r>
      <w:r w:rsidRPr="002F4C15">
        <w:rPr>
          <w:rFonts w:ascii="Times New Roman" w:hAnsi="Times New Roman" w:cs="Times New Roman"/>
          <w:b/>
          <w:bCs/>
          <w:sz w:val="24"/>
          <w:szCs w:val="24"/>
        </w:rPr>
        <w:t>formularies</w:t>
      </w:r>
      <w:r w:rsidRPr="002F4C15">
        <w:rPr>
          <w:rFonts w:ascii="Times New Roman" w:hAnsi="Times New Roman" w:cs="Times New Roman"/>
          <w:sz w:val="24"/>
          <w:szCs w:val="24"/>
        </w:rPr>
        <w:t>, which categorize covered medications, steering patients toward cost-effective options while ensuring quality care.</w:t>
      </w:r>
    </w:p>
    <w:p w14:paraId="417222B0" w14:textId="77777777" w:rsidR="002F4C15" w:rsidRPr="002F4C15" w:rsidRDefault="002F4C15" w:rsidP="002F4C15">
      <w:pPr>
        <w:numPr>
          <w:ilvl w:val="0"/>
          <w:numId w:val="31"/>
        </w:numPr>
        <w:rPr>
          <w:rFonts w:ascii="Times New Roman" w:hAnsi="Times New Roman" w:cs="Times New Roman"/>
          <w:sz w:val="24"/>
          <w:szCs w:val="24"/>
        </w:rPr>
      </w:pPr>
      <w:r w:rsidRPr="002F4C15">
        <w:rPr>
          <w:rFonts w:ascii="Times New Roman" w:hAnsi="Times New Roman" w:cs="Times New Roman"/>
          <w:b/>
          <w:bCs/>
          <w:sz w:val="24"/>
          <w:szCs w:val="24"/>
        </w:rPr>
        <w:t>Formulary drugs</w:t>
      </w:r>
      <w:r w:rsidRPr="002F4C15">
        <w:rPr>
          <w:rFonts w:ascii="Times New Roman" w:hAnsi="Times New Roman" w:cs="Times New Roman"/>
          <w:sz w:val="24"/>
          <w:szCs w:val="24"/>
        </w:rPr>
        <w:t>: Covered with lower co-pays.</w:t>
      </w:r>
    </w:p>
    <w:p w14:paraId="52A99653" w14:textId="77777777" w:rsidR="002F4C15" w:rsidRPr="002F4C15" w:rsidRDefault="002F4C15" w:rsidP="002F4C15">
      <w:pPr>
        <w:numPr>
          <w:ilvl w:val="0"/>
          <w:numId w:val="31"/>
        </w:numPr>
        <w:rPr>
          <w:rFonts w:ascii="Times New Roman" w:hAnsi="Times New Roman" w:cs="Times New Roman"/>
          <w:sz w:val="24"/>
          <w:szCs w:val="24"/>
        </w:rPr>
      </w:pPr>
      <w:r w:rsidRPr="002F4C15">
        <w:rPr>
          <w:rFonts w:ascii="Times New Roman" w:hAnsi="Times New Roman" w:cs="Times New Roman"/>
          <w:b/>
          <w:bCs/>
          <w:sz w:val="24"/>
          <w:szCs w:val="24"/>
        </w:rPr>
        <w:t>Non-formulary drugs</w:t>
      </w:r>
      <w:r w:rsidRPr="002F4C15">
        <w:rPr>
          <w:rFonts w:ascii="Times New Roman" w:hAnsi="Times New Roman" w:cs="Times New Roman"/>
          <w:sz w:val="24"/>
          <w:szCs w:val="24"/>
        </w:rPr>
        <w:t>: Often excluded, leading to higher out-of-pocket expenses.</w:t>
      </w:r>
    </w:p>
    <w:p w14:paraId="4EF8C691" w14:textId="77777777" w:rsidR="002F4C15" w:rsidRPr="002F4C15" w:rsidRDefault="002F4C15" w:rsidP="002F4C15">
      <w:pPr>
        <w:rPr>
          <w:rFonts w:ascii="Times New Roman" w:hAnsi="Times New Roman" w:cs="Times New Roman"/>
          <w:b/>
          <w:bCs/>
          <w:sz w:val="24"/>
          <w:szCs w:val="24"/>
        </w:rPr>
      </w:pPr>
      <w:r w:rsidRPr="002F4C15">
        <w:rPr>
          <w:rFonts w:ascii="Times New Roman" w:hAnsi="Times New Roman" w:cs="Times New Roman"/>
          <w:b/>
          <w:bCs/>
          <w:sz w:val="24"/>
          <w:szCs w:val="24"/>
        </w:rPr>
        <w:lastRenderedPageBreak/>
        <w:t>Medicare's Role in Drug Payments</w:t>
      </w:r>
    </w:p>
    <w:p w14:paraId="38E68F67" w14:textId="77777777" w:rsidR="002F4C15" w:rsidRPr="002F4C15" w:rsidRDefault="002F4C15" w:rsidP="002F4C15">
      <w:pPr>
        <w:rPr>
          <w:rFonts w:ascii="Times New Roman" w:hAnsi="Times New Roman" w:cs="Times New Roman"/>
          <w:sz w:val="24"/>
          <w:szCs w:val="24"/>
        </w:rPr>
      </w:pPr>
      <w:r w:rsidRPr="002F4C15">
        <w:rPr>
          <w:rFonts w:ascii="Times New Roman" w:hAnsi="Times New Roman" w:cs="Times New Roman"/>
          <w:sz w:val="24"/>
          <w:szCs w:val="24"/>
        </w:rPr>
        <w:t>With millions relying on Medicare, understanding its drug payment structure is crucial. Established by the </w:t>
      </w:r>
      <w:r w:rsidRPr="002F4C15">
        <w:rPr>
          <w:rFonts w:ascii="Times New Roman" w:hAnsi="Times New Roman" w:cs="Times New Roman"/>
          <w:b/>
          <w:bCs/>
          <w:sz w:val="24"/>
          <w:szCs w:val="24"/>
        </w:rPr>
        <w:t>Medicare Modernization Act of 2003</w:t>
      </w:r>
      <w:r w:rsidRPr="002F4C15">
        <w:rPr>
          <w:rFonts w:ascii="Times New Roman" w:hAnsi="Times New Roman" w:cs="Times New Roman"/>
          <w:sz w:val="24"/>
          <w:szCs w:val="24"/>
        </w:rPr>
        <w:t>, Medicare Part D created a crucial program for seniors:</w:t>
      </w:r>
    </w:p>
    <w:p w14:paraId="00183D63" w14:textId="77777777" w:rsidR="002F4C15" w:rsidRPr="002F4C15" w:rsidRDefault="002F4C15" w:rsidP="002F4C15">
      <w:pPr>
        <w:numPr>
          <w:ilvl w:val="0"/>
          <w:numId w:val="32"/>
        </w:numPr>
        <w:rPr>
          <w:rFonts w:ascii="Times New Roman" w:hAnsi="Times New Roman" w:cs="Times New Roman"/>
          <w:sz w:val="24"/>
          <w:szCs w:val="24"/>
        </w:rPr>
      </w:pPr>
      <w:r w:rsidRPr="002F4C15">
        <w:rPr>
          <w:rFonts w:ascii="Times New Roman" w:hAnsi="Times New Roman" w:cs="Times New Roman"/>
          <w:sz w:val="24"/>
          <w:szCs w:val="24"/>
        </w:rPr>
        <w:t>An average annual premium of </w:t>
      </w:r>
      <w:r w:rsidRPr="002F4C15">
        <w:rPr>
          <w:rFonts w:ascii="Times New Roman" w:hAnsi="Times New Roman" w:cs="Times New Roman"/>
          <w:b/>
          <w:bCs/>
          <w:sz w:val="24"/>
          <w:szCs w:val="24"/>
        </w:rPr>
        <w:t>around $400</w:t>
      </w:r>
      <w:r w:rsidRPr="002F4C15">
        <w:rPr>
          <w:rFonts w:ascii="Times New Roman" w:hAnsi="Times New Roman" w:cs="Times New Roman"/>
          <w:sz w:val="24"/>
          <w:szCs w:val="24"/>
        </w:rPr>
        <w:t>.</w:t>
      </w:r>
    </w:p>
    <w:p w14:paraId="3CF79FB6" w14:textId="77777777" w:rsidR="002F4C15" w:rsidRPr="002F4C15" w:rsidRDefault="002F4C15" w:rsidP="002F4C15">
      <w:pPr>
        <w:numPr>
          <w:ilvl w:val="0"/>
          <w:numId w:val="32"/>
        </w:numPr>
        <w:rPr>
          <w:rFonts w:ascii="Times New Roman" w:hAnsi="Times New Roman" w:cs="Times New Roman"/>
          <w:sz w:val="24"/>
          <w:szCs w:val="24"/>
        </w:rPr>
      </w:pPr>
      <w:r w:rsidRPr="002F4C15">
        <w:rPr>
          <w:rFonts w:ascii="Times New Roman" w:hAnsi="Times New Roman" w:cs="Times New Roman"/>
          <w:sz w:val="24"/>
          <w:szCs w:val="24"/>
        </w:rPr>
        <w:t>Payment structures differ based on annual spending, categorized primarily into three areas:</w:t>
      </w:r>
    </w:p>
    <w:tbl>
      <w:tblPr>
        <w:tblW w:w="984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182"/>
        <w:gridCol w:w="6659"/>
      </w:tblGrid>
      <w:tr w:rsidR="002F4C15" w:rsidRPr="002F4C15" w14:paraId="3313D595" w14:textId="77777777" w:rsidTr="002F4C15">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02B6CB0F" w14:textId="77777777" w:rsidR="002F4C15" w:rsidRPr="002F4C15" w:rsidRDefault="002F4C15" w:rsidP="002F4C15">
            <w:pPr>
              <w:rPr>
                <w:rFonts w:ascii="Times New Roman" w:hAnsi="Times New Roman" w:cs="Times New Roman"/>
                <w:b/>
                <w:bCs/>
                <w:sz w:val="24"/>
                <w:szCs w:val="24"/>
              </w:rPr>
            </w:pPr>
            <w:r w:rsidRPr="002F4C15">
              <w:rPr>
                <w:rFonts w:ascii="Times New Roman" w:hAnsi="Times New Roman" w:cs="Times New Roman"/>
                <w:b/>
                <w:bCs/>
                <w:sz w:val="24"/>
                <w:szCs w:val="24"/>
              </w:rPr>
              <w:t>Spending Tier</w:t>
            </w:r>
          </w:p>
        </w:tc>
        <w:tc>
          <w:tcPr>
            <w:tcW w:w="0" w:type="auto"/>
            <w:tcBorders>
              <w:top w:val="single" w:sz="2" w:space="0" w:color="auto"/>
              <w:left w:val="single" w:sz="2" w:space="0" w:color="auto"/>
              <w:bottom w:val="single" w:sz="6" w:space="0" w:color="auto"/>
              <w:right w:val="single" w:sz="2" w:space="0" w:color="auto"/>
            </w:tcBorders>
            <w:vAlign w:val="center"/>
            <w:hideMark/>
          </w:tcPr>
          <w:p w14:paraId="3998B992" w14:textId="77777777" w:rsidR="002F4C15" w:rsidRPr="002F4C15" w:rsidRDefault="002F4C15" w:rsidP="002F4C15">
            <w:pPr>
              <w:rPr>
                <w:rFonts w:ascii="Times New Roman" w:hAnsi="Times New Roman" w:cs="Times New Roman"/>
                <w:b/>
                <w:bCs/>
                <w:sz w:val="24"/>
                <w:szCs w:val="24"/>
              </w:rPr>
            </w:pPr>
            <w:r w:rsidRPr="002F4C15">
              <w:rPr>
                <w:rFonts w:ascii="Times New Roman" w:hAnsi="Times New Roman" w:cs="Times New Roman"/>
                <w:b/>
                <w:bCs/>
                <w:sz w:val="24"/>
                <w:szCs w:val="24"/>
              </w:rPr>
              <w:t>Patient Payment Responsibility</w:t>
            </w:r>
          </w:p>
        </w:tc>
      </w:tr>
      <w:tr w:rsidR="002F4C15" w:rsidRPr="002F4C15" w14:paraId="643AB841" w14:textId="77777777" w:rsidTr="002F4C15">
        <w:tc>
          <w:tcPr>
            <w:tcW w:w="0" w:type="auto"/>
            <w:tcBorders>
              <w:top w:val="single" w:sz="2" w:space="0" w:color="auto"/>
              <w:left w:val="single" w:sz="2" w:space="0" w:color="auto"/>
              <w:bottom w:val="single" w:sz="6" w:space="0" w:color="auto"/>
              <w:right w:val="single" w:sz="2" w:space="0" w:color="auto"/>
            </w:tcBorders>
            <w:vAlign w:val="center"/>
            <w:hideMark/>
          </w:tcPr>
          <w:p w14:paraId="1AF580CF" w14:textId="77777777" w:rsidR="002F4C15" w:rsidRPr="002F4C15" w:rsidRDefault="002F4C15" w:rsidP="002F4C15">
            <w:pPr>
              <w:rPr>
                <w:rFonts w:ascii="Times New Roman" w:hAnsi="Times New Roman" w:cs="Times New Roman"/>
                <w:sz w:val="24"/>
                <w:szCs w:val="24"/>
              </w:rPr>
            </w:pPr>
            <w:r w:rsidRPr="002F4C15">
              <w:rPr>
                <w:rFonts w:ascii="Times New Roman" w:hAnsi="Times New Roman" w:cs="Times New Roman"/>
                <w:sz w:val="24"/>
                <w:szCs w:val="24"/>
              </w:rPr>
              <w:t>$0 - $3,000</w:t>
            </w:r>
          </w:p>
        </w:tc>
        <w:tc>
          <w:tcPr>
            <w:tcW w:w="0" w:type="auto"/>
            <w:tcBorders>
              <w:top w:val="single" w:sz="2" w:space="0" w:color="auto"/>
              <w:left w:val="single" w:sz="2" w:space="0" w:color="auto"/>
              <w:bottom w:val="single" w:sz="6" w:space="0" w:color="auto"/>
              <w:right w:val="single" w:sz="2" w:space="0" w:color="auto"/>
            </w:tcBorders>
            <w:vAlign w:val="center"/>
            <w:hideMark/>
          </w:tcPr>
          <w:p w14:paraId="575B4A35" w14:textId="77777777" w:rsidR="002F4C15" w:rsidRPr="002F4C15" w:rsidRDefault="002F4C15" w:rsidP="002F4C15">
            <w:pPr>
              <w:rPr>
                <w:rFonts w:ascii="Times New Roman" w:hAnsi="Times New Roman" w:cs="Times New Roman"/>
                <w:sz w:val="24"/>
                <w:szCs w:val="24"/>
              </w:rPr>
            </w:pPr>
            <w:r w:rsidRPr="002F4C15">
              <w:rPr>
                <w:rFonts w:ascii="Times New Roman" w:hAnsi="Times New Roman" w:cs="Times New Roman"/>
                <w:sz w:val="24"/>
                <w:szCs w:val="24"/>
              </w:rPr>
              <w:t>25% co-pay</w:t>
            </w:r>
          </w:p>
        </w:tc>
      </w:tr>
      <w:tr w:rsidR="002F4C15" w:rsidRPr="002F4C15" w14:paraId="58C00B48" w14:textId="77777777" w:rsidTr="002F4C15">
        <w:tc>
          <w:tcPr>
            <w:tcW w:w="0" w:type="auto"/>
            <w:tcBorders>
              <w:top w:val="single" w:sz="2" w:space="0" w:color="auto"/>
              <w:left w:val="single" w:sz="2" w:space="0" w:color="auto"/>
              <w:bottom w:val="single" w:sz="6" w:space="0" w:color="auto"/>
              <w:right w:val="single" w:sz="2" w:space="0" w:color="auto"/>
            </w:tcBorders>
            <w:vAlign w:val="center"/>
            <w:hideMark/>
          </w:tcPr>
          <w:p w14:paraId="3BBB901F" w14:textId="77777777" w:rsidR="002F4C15" w:rsidRPr="002F4C15" w:rsidRDefault="002F4C15" w:rsidP="002F4C15">
            <w:pPr>
              <w:rPr>
                <w:rFonts w:ascii="Times New Roman" w:hAnsi="Times New Roman" w:cs="Times New Roman"/>
                <w:sz w:val="24"/>
                <w:szCs w:val="24"/>
              </w:rPr>
            </w:pPr>
            <w:r w:rsidRPr="002F4C15">
              <w:rPr>
                <w:rFonts w:ascii="Times New Roman" w:hAnsi="Times New Roman" w:cs="Times New Roman"/>
                <w:sz w:val="24"/>
                <w:szCs w:val="24"/>
              </w:rPr>
              <w:t>$3,000 - $4,500</w:t>
            </w:r>
          </w:p>
        </w:tc>
        <w:tc>
          <w:tcPr>
            <w:tcW w:w="0" w:type="auto"/>
            <w:tcBorders>
              <w:top w:val="single" w:sz="2" w:space="0" w:color="auto"/>
              <w:left w:val="single" w:sz="2" w:space="0" w:color="auto"/>
              <w:bottom w:val="single" w:sz="6" w:space="0" w:color="auto"/>
              <w:right w:val="single" w:sz="2" w:space="0" w:color="auto"/>
            </w:tcBorders>
            <w:vAlign w:val="center"/>
            <w:hideMark/>
          </w:tcPr>
          <w:p w14:paraId="2594CE6E" w14:textId="77777777" w:rsidR="002F4C15" w:rsidRPr="002F4C15" w:rsidRDefault="002F4C15" w:rsidP="002F4C15">
            <w:pPr>
              <w:rPr>
                <w:rFonts w:ascii="Times New Roman" w:hAnsi="Times New Roman" w:cs="Times New Roman"/>
                <w:sz w:val="24"/>
                <w:szCs w:val="24"/>
              </w:rPr>
            </w:pPr>
            <w:r w:rsidRPr="002F4C15">
              <w:rPr>
                <w:rFonts w:ascii="Times New Roman" w:hAnsi="Times New Roman" w:cs="Times New Roman"/>
                <w:sz w:val="24"/>
                <w:szCs w:val="24"/>
              </w:rPr>
              <w:t>Increased patient costs</w:t>
            </w:r>
          </w:p>
        </w:tc>
      </w:tr>
      <w:tr w:rsidR="002F4C15" w:rsidRPr="002F4C15" w14:paraId="52BD469A" w14:textId="77777777" w:rsidTr="002F4C15">
        <w:tc>
          <w:tcPr>
            <w:tcW w:w="0" w:type="auto"/>
            <w:tcBorders>
              <w:top w:val="single" w:sz="2" w:space="0" w:color="auto"/>
              <w:left w:val="single" w:sz="2" w:space="0" w:color="auto"/>
              <w:bottom w:val="single" w:sz="6" w:space="0" w:color="auto"/>
              <w:right w:val="single" w:sz="2" w:space="0" w:color="auto"/>
            </w:tcBorders>
            <w:vAlign w:val="center"/>
            <w:hideMark/>
          </w:tcPr>
          <w:p w14:paraId="5A7DA145" w14:textId="77777777" w:rsidR="002F4C15" w:rsidRPr="002F4C15" w:rsidRDefault="002F4C15" w:rsidP="002F4C15">
            <w:pPr>
              <w:rPr>
                <w:rFonts w:ascii="Times New Roman" w:hAnsi="Times New Roman" w:cs="Times New Roman"/>
                <w:sz w:val="24"/>
                <w:szCs w:val="24"/>
              </w:rPr>
            </w:pPr>
            <w:r w:rsidRPr="002F4C15">
              <w:rPr>
                <w:rFonts w:ascii="Times New Roman" w:hAnsi="Times New Roman" w:cs="Times New Roman"/>
                <w:sz w:val="24"/>
                <w:szCs w:val="24"/>
              </w:rPr>
              <w:t>$4,500+</w:t>
            </w:r>
          </w:p>
        </w:tc>
        <w:tc>
          <w:tcPr>
            <w:tcW w:w="0" w:type="auto"/>
            <w:tcBorders>
              <w:top w:val="single" w:sz="2" w:space="0" w:color="auto"/>
              <w:left w:val="single" w:sz="2" w:space="0" w:color="auto"/>
              <w:bottom w:val="single" w:sz="6" w:space="0" w:color="auto"/>
              <w:right w:val="single" w:sz="2" w:space="0" w:color="auto"/>
            </w:tcBorders>
            <w:vAlign w:val="center"/>
            <w:hideMark/>
          </w:tcPr>
          <w:p w14:paraId="20A0C549" w14:textId="77777777" w:rsidR="002F4C15" w:rsidRPr="002F4C15" w:rsidRDefault="002F4C15" w:rsidP="002F4C15">
            <w:pPr>
              <w:rPr>
                <w:rFonts w:ascii="Times New Roman" w:hAnsi="Times New Roman" w:cs="Times New Roman"/>
                <w:sz w:val="24"/>
                <w:szCs w:val="24"/>
              </w:rPr>
            </w:pPr>
            <w:r w:rsidRPr="002F4C15">
              <w:rPr>
                <w:rFonts w:ascii="Times New Roman" w:hAnsi="Times New Roman" w:cs="Times New Roman"/>
                <w:sz w:val="24"/>
                <w:szCs w:val="24"/>
              </w:rPr>
              <w:t>Higher government assistance</w:t>
            </w:r>
          </w:p>
        </w:tc>
      </w:tr>
    </w:tbl>
    <w:p w14:paraId="424A6DEB" w14:textId="77777777" w:rsidR="002F4C15" w:rsidRPr="002F4C15" w:rsidRDefault="002F4C15" w:rsidP="002F4C15">
      <w:pPr>
        <w:rPr>
          <w:rFonts w:ascii="Times New Roman" w:hAnsi="Times New Roman" w:cs="Times New Roman"/>
          <w:b/>
          <w:bCs/>
          <w:sz w:val="24"/>
          <w:szCs w:val="24"/>
        </w:rPr>
      </w:pPr>
      <w:r w:rsidRPr="002F4C15">
        <w:rPr>
          <w:rFonts w:ascii="Times New Roman" w:hAnsi="Times New Roman" w:cs="Times New Roman"/>
          <w:b/>
          <w:bCs/>
          <w:sz w:val="24"/>
          <w:szCs w:val="24"/>
        </w:rPr>
        <w:t>Challenges and Changes</w:t>
      </w:r>
    </w:p>
    <w:p w14:paraId="3C67A065" w14:textId="77777777" w:rsidR="002F4C15" w:rsidRPr="002F4C15" w:rsidRDefault="002F4C15" w:rsidP="002F4C15">
      <w:pPr>
        <w:rPr>
          <w:rFonts w:ascii="Times New Roman" w:hAnsi="Times New Roman" w:cs="Times New Roman"/>
          <w:sz w:val="24"/>
          <w:szCs w:val="24"/>
        </w:rPr>
      </w:pPr>
      <w:r w:rsidRPr="002F4C15">
        <w:rPr>
          <w:rFonts w:ascii="Times New Roman" w:hAnsi="Times New Roman" w:cs="Times New Roman"/>
          <w:sz w:val="24"/>
          <w:szCs w:val="24"/>
        </w:rPr>
        <w:t>Notably, the </w:t>
      </w:r>
      <w:r w:rsidRPr="002F4C15">
        <w:rPr>
          <w:rFonts w:ascii="Times New Roman" w:hAnsi="Times New Roman" w:cs="Times New Roman"/>
          <w:b/>
          <w:bCs/>
          <w:sz w:val="24"/>
          <w:szCs w:val="24"/>
        </w:rPr>
        <w:t>donut hole</w:t>
      </w:r>
      <w:r w:rsidRPr="002F4C15">
        <w:rPr>
          <w:rFonts w:ascii="Times New Roman" w:hAnsi="Times New Roman" w:cs="Times New Roman"/>
          <w:sz w:val="24"/>
          <w:szCs w:val="24"/>
        </w:rPr>
        <w:t> presents a gap in coverage that patients experience when spending between $3,000 and $4,500 out-of-pocket. Although the Affordable Care Act aims to </w:t>
      </w:r>
      <w:r w:rsidRPr="002F4C15">
        <w:rPr>
          <w:rFonts w:ascii="Times New Roman" w:hAnsi="Times New Roman" w:cs="Times New Roman"/>
          <w:i/>
          <w:iCs/>
          <w:sz w:val="24"/>
          <w:szCs w:val="24"/>
        </w:rPr>
        <w:t>close</w:t>
      </w:r>
      <w:r w:rsidRPr="002F4C15">
        <w:rPr>
          <w:rFonts w:ascii="Times New Roman" w:hAnsi="Times New Roman" w:cs="Times New Roman"/>
          <w:sz w:val="24"/>
          <w:szCs w:val="24"/>
        </w:rPr>
        <w:t> this gap over time, complexities remain:</w:t>
      </w:r>
    </w:p>
    <w:p w14:paraId="6E811C3A" w14:textId="77777777" w:rsidR="002F4C15" w:rsidRPr="002F4C15" w:rsidRDefault="002F4C15" w:rsidP="002F4C15">
      <w:pPr>
        <w:numPr>
          <w:ilvl w:val="0"/>
          <w:numId w:val="33"/>
        </w:numPr>
        <w:rPr>
          <w:rFonts w:ascii="Times New Roman" w:hAnsi="Times New Roman" w:cs="Times New Roman"/>
          <w:sz w:val="24"/>
          <w:szCs w:val="24"/>
        </w:rPr>
      </w:pPr>
      <w:r w:rsidRPr="002F4C15">
        <w:rPr>
          <w:rFonts w:ascii="Times New Roman" w:hAnsi="Times New Roman" w:cs="Times New Roman"/>
          <w:b/>
          <w:bCs/>
          <w:sz w:val="24"/>
          <w:szCs w:val="24"/>
        </w:rPr>
        <w:t>Medicare cannot negotiate drug prices</w:t>
      </w:r>
      <w:r w:rsidRPr="002F4C15">
        <w:rPr>
          <w:rFonts w:ascii="Times New Roman" w:hAnsi="Times New Roman" w:cs="Times New Roman"/>
          <w:sz w:val="24"/>
          <w:szCs w:val="24"/>
        </w:rPr>
        <w:t>, potentially costing taxpayers billions.</w:t>
      </w:r>
    </w:p>
    <w:p w14:paraId="6A24DF98" w14:textId="77777777" w:rsidR="002F4C15" w:rsidRDefault="002F4C15" w:rsidP="002F4C15">
      <w:pPr>
        <w:numPr>
          <w:ilvl w:val="0"/>
          <w:numId w:val="33"/>
        </w:numPr>
        <w:rPr>
          <w:rFonts w:ascii="Times New Roman" w:hAnsi="Times New Roman" w:cs="Times New Roman"/>
          <w:sz w:val="24"/>
          <w:szCs w:val="24"/>
        </w:rPr>
      </w:pPr>
      <w:r w:rsidRPr="002F4C15">
        <w:rPr>
          <w:rFonts w:ascii="Times New Roman" w:hAnsi="Times New Roman" w:cs="Times New Roman"/>
          <w:sz w:val="24"/>
          <w:szCs w:val="24"/>
        </w:rPr>
        <w:t>In contrast, the </w:t>
      </w:r>
      <w:r w:rsidRPr="002F4C15">
        <w:rPr>
          <w:rFonts w:ascii="Times New Roman" w:hAnsi="Times New Roman" w:cs="Times New Roman"/>
          <w:b/>
          <w:bCs/>
          <w:sz w:val="24"/>
          <w:szCs w:val="24"/>
        </w:rPr>
        <w:t>Veterans Administration</w:t>
      </w:r>
      <w:r w:rsidRPr="002F4C15">
        <w:rPr>
          <w:rFonts w:ascii="Times New Roman" w:hAnsi="Times New Roman" w:cs="Times New Roman"/>
          <w:sz w:val="24"/>
          <w:szCs w:val="24"/>
        </w:rPr>
        <w:t> can negotiate prices, showcasing a disparity in federal drug purchasing strategies.</w:t>
      </w:r>
    </w:p>
    <w:p w14:paraId="2E6D89A8" w14:textId="242DBAC6" w:rsidR="002F4C15" w:rsidRPr="002F4C15" w:rsidRDefault="002F4C15" w:rsidP="002F4C15">
      <w:pPr>
        <w:rPr>
          <w:rFonts w:ascii="Times New Roman" w:hAnsi="Times New Roman" w:cs="Times New Roman"/>
          <w:b/>
          <w:bCs/>
          <w:color w:val="FF0000"/>
          <w:sz w:val="28"/>
          <w:szCs w:val="28"/>
        </w:rPr>
      </w:pPr>
      <w:r w:rsidRPr="002F4C15">
        <w:rPr>
          <w:rFonts w:ascii="Times New Roman" w:hAnsi="Times New Roman" w:cs="Times New Roman"/>
          <w:b/>
          <w:bCs/>
          <w:color w:val="FF0000"/>
          <w:sz w:val="28"/>
          <w:szCs w:val="28"/>
        </w:rPr>
        <w:t>Medical Bill</w:t>
      </w:r>
    </w:p>
    <w:p w14:paraId="3F131BB1" w14:textId="552B4604" w:rsidR="002F4C15" w:rsidRPr="002F4C15" w:rsidRDefault="002F4C15" w:rsidP="002F4C15">
      <w:pPr>
        <w:rPr>
          <w:rFonts w:ascii="Times New Roman" w:hAnsi="Times New Roman" w:cs="Times New Roman"/>
          <w:sz w:val="24"/>
          <w:szCs w:val="24"/>
        </w:rPr>
      </w:pPr>
      <w:r w:rsidRPr="002F4C15">
        <w:rPr>
          <w:rFonts w:ascii="Times New Roman" w:hAnsi="Times New Roman" w:cs="Times New Roman"/>
          <w:sz w:val="24"/>
          <w:szCs w:val="24"/>
        </w:rPr>
        <w:t>When a patient undergoes medical care, they eventually receive a </w:t>
      </w:r>
      <w:r w:rsidRPr="002F4C15">
        <w:rPr>
          <w:rFonts w:ascii="Times New Roman" w:hAnsi="Times New Roman" w:cs="Times New Roman"/>
          <w:b/>
          <w:bCs/>
          <w:sz w:val="24"/>
          <w:szCs w:val="24"/>
        </w:rPr>
        <w:t>medical bill</w:t>
      </w:r>
      <w:r w:rsidRPr="002F4C15">
        <w:rPr>
          <w:rFonts w:ascii="Times New Roman" w:hAnsi="Times New Roman" w:cs="Times New Roman"/>
          <w:sz w:val="24"/>
          <w:szCs w:val="24"/>
        </w:rPr>
        <w:t> containing a range of charges. These bills typically encompass several line items, including services, medications, and procedures performed during their hospital stay.</w:t>
      </w:r>
    </w:p>
    <w:p w14:paraId="5B1A192F" w14:textId="77777777" w:rsidR="002F4C15" w:rsidRPr="002F4C15" w:rsidRDefault="002F4C15" w:rsidP="002F4C15">
      <w:pPr>
        <w:rPr>
          <w:rFonts w:ascii="Times New Roman" w:hAnsi="Times New Roman" w:cs="Times New Roman"/>
          <w:b/>
          <w:bCs/>
          <w:sz w:val="24"/>
          <w:szCs w:val="24"/>
        </w:rPr>
      </w:pPr>
      <w:r w:rsidRPr="002F4C15">
        <w:rPr>
          <w:rFonts w:ascii="Times New Roman" w:hAnsi="Times New Roman" w:cs="Times New Roman"/>
          <w:b/>
          <w:bCs/>
          <w:sz w:val="24"/>
          <w:szCs w:val="24"/>
        </w:rPr>
        <w:t>Breakdown of a Medical Bill</w:t>
      </w:r>
    </w:p>
    <w:p w14:paraId="13450FA5" w14:textId="77777777" w:rsidR="002F4C15" w:rsidRPr="002F4C15" w:rsidRDefault="002F4C15" w:rsidP="002F4C15">
      <w:pPr>
        <w:numPr>
          <w:ilvl w:val="0"/>
          <w:numId w:val="34"/>
        </w:numPr>
        <w:rPr>
          <w:rFonts w:ascii="Times New Roman" w:hAnsi="Times New Roman" w:cs="Times New Roman"/>
          <w:sz w:val="24"/>
          <w:szCs w:val="24"/>
        </w:rPr>
      </w:pPr>
      <w:r w:rsidRPr="002F4C15">
        <w:rPr>
          <w:rFonts w:ascii="Times New Roman" w:hAnsi="Times New Roman" w:cs="Times New Roman"/>
          <w:b/>
          <w:bCs/>
          <w:sz w:val="24"/>
          <w:szCs w:val="24"/>
        </w:rPr>
        <w:t>Common Charges</w:t>
      </w:r>
      <w:r w:rsidRPr="002F4C15">
        <w:rPr>
          <w:rFonts w:ascii="Times New Roman" w:hAnsi="Times New Roman" w:cs="Times New Roman"/>
          <w:sz w:val="24"/>
          <w:szCs w:val="24"/>
        </w:rPr>
        <w:t>:</w:t>
      </w:r>
    </w:p>
    <w:p w14:paraId="5B75F22C" w14:textId="77777777" w:rsidR="002F4C15" w:rsidRPr="002F4C15" w:rsidRDefault="002F4C15" w:rsidP="002F4C15">
      <w:pPr>
        <w:numPr>
          <w:ilvl w:val="1"/>
          <w:numId w:val="34"/>
        </w:numPr>
        <w:rPr>
          <w:rFonts w:ascii="Times New Roman" w:hAnsi="Times New Roman" w:cs="Times New Roman"/>
          <w:sz w:val="24"/>
          <w:szCs w:val="24"/>
        </w:rPr>
      </w:pPr>
      <w:r w:rsidRPr="002F4C15">
        <w:rPr>
          <w:rFonts w:ascii="Times New Roman" w:hAnsi="Times New Roman" w:cs="Times New Roman"/>
          <w:b/>
          <w:bCs/>
          <w:sz w:val="24"/>
          <w:szCs w:val="24"/>
        </w:rPr>
        <w:t>Medications</w:t>
      </w:r>
      <w:r w:rsidRPr="002F4C15">
        <w:rPr>
          <w:rFonts w:ascii="Times New Roman" w:hAnsi="Times New Roman" w:cs="Times New Roman"/>
          <w:sz w:val="24"/>
          <w:szCs w:val="24"/>
        </w:rPr>
        <w:t>: Any pills or medications administered.</w:t>
      </w:r>
    </w:p>
    <w:p w14:paraId="56D87BE4" w14:textId="77777777" w:rsidR="002F4C15" w:rsidRPr="002F4C15" w:rsidRDefault="002F4C15" w:rsidP="002F4C15">
      <w:pPr>
        <w:numPr>
          <w:ilvl w:val="1"/>
          <w:numId w:val="34"/>
        </w:numPr>
        <w:rPr>
          <w:rFonts w:ascii="Times New Roman" w:hAnsi="Times New Roman" w:cs="Times New Roman"/>
          <w:sz w:val="24"/>
          <w:szCs w:val="24"/>
        </w:rPr>
      </w:pPr>
      <w:r w:rsidRPr="002F4C15">
        <w:rPr>
          <w:rFonts w:ascii="Times New Roman" w:hAnsi="Times New Roman" w:cs="Times New Roman"/>
          <w:b/>
          <w:bCs/>
          <w:sz w:val="24"/>
          <w:szCs w:val="24"/>
        </w:rPr>
        <w:t>Procedures</w:t>
      </w:r>
      <w:r w:rsidRPr="002F4C15">
        <w:rPr>
          <w:rFonts w:ascii="Times New Roman" w:hAnsi="Times New Roman" w:cs="Times New Roman"/>
          <w:sz w:val="24"/>
          <w:szCs w:val="24"/>
        </w:rPr>
        <w:t>: X-rays or other diagnostic tools used.</w:t>
      </w:r>
    </w:p>
    <w:p w14:paraId="4A15C7F9" w14:textId="77777777" w:rsidR="002F4C15" w:rsidRPr="002F4C15" w:rsidRDefault="002F4C15" w:rsidP="002F4C15">
      <w:pPr>
        <w:numPr>
          <w:ilvl w:val="1"/>
          <w:numId w:val="34"/>
        </w:numPr>
        <w:rPr>
          <w:rFonts w:ascii="Times New Roman" w:hAnsi="Times New Roman" w:cs="Times New Roman"/>
          <w:sz w:val="24"/>
          <w:szCs w:val="24"/>
        </w:rPr>
      </w:pPr>
      <w:r w:rsidRPr="002F4C15">
        <w:rPr>
          <w:rFonts w:ascii="Times New Roman" w:hAnsi="Times New Roman" w:cs="Times New Roman"/>
          <w:b/>
          <w:bCs/>
          <w:sz w:val="24"/>
          <w:szCs w:val="24"/>
        </w:rPr>
        <w:t>Nursing Care</w:t>
      </w:r>
      <w:r w:rsidRPr="002F4C15">
        <w:rPr>
          <w:rFonts w:ascii="Times New Roman" w:hAnsi="Times New Roman" w:cs="Times New Roman"/>
          <w:sz w:val="24"/>
          <w:szCs w:val="24"/>
        </w:rPr>
        <w:t>: Regular assessments and monitoring by nurses.</w:t>
      </w:r>
    </w:p>
    <w:p w14:paraId="40A575BF" w14:textId="77777777" w:rsidR="002F4C15" w:rsidRPr="002F4C15" w:rsidRDefault="002F4C15" w:rsidP="002F4C15">
      <w:pPr>
        <w:numPr>
          <w:ilvl w:val="1"/>
          <w:numId w:val="34"/>
        </w:numPr>
        <w:rPr>
          <w:rFonts w:ascii="Times New Roman" w:hAnsi="Times New Roman" w:cs="Times New Roman"/>
          <w:sz w:val="24"/>
          <w:szCs w:val="24"/>
        </w:rPr>
      </w:pPr>
      <w:r w:rsidRPr="002F4C15">
        <w:rPr>
          <w:rFonts w:ascii="Times New Roman" w:hAnsi="Times New Roman" w:cs="Times New Roman"/>
          <w:b/>
          <w:bCs/>
          <w:sz w:val="24"/>
          <w:szCs w:val="24"/>
        </w:rPr>
        <w:t>Accommodation</w:t>
      </w:r>
      <w:r w:rsidRPr="002F4C15">
        <w:rPr>
          <w:rFonts w:ascii="Times New Roman" w:hAnsi="Times New Roman" w:cs="Times New Roman"/>
          <w:sz w:val="24"/>
          <w:szCs w:val="24"/>
        </w:rPr>
        <w:t>: Charges for the hospital bed used during their stay.</w:t>
      </w:r>
    </w:p>
    <w:p w14:paraId="26A2F582" w14:textId="77777777" w:rsidR="002F4C15" w:rsidRPr="002F4C15" w:rsidRDefault="002F4C15" w:rsidP="002F4C15">
      <w:pPr>
        <w:numPr>
          <w:ilvl w:val="1"/>
          <w:numId w:val="34"/>
        </w:numPr>
        <w:rPr>
          <w:rFonts w:ascii="Times New Roman" w:hAnsi="Times New Roman" w:cs="Times New Roman"/>
          <w:sz w:val="24"/>
          <w:szCs w:val="24"/>
        </w:rPr>
      </w:pPr>
      <w:r w:rsidRPr="002F4C15">
        <w:rPr>
          <w:rFonts w:ascii="Times New Roman" w:hAnsi="Times New Roman" w:cs="Times New Roman"/>
          <w:b/>
          <w:bCs/>
          <w:sz w:val="24"/>
          <w:szCs w:val="24"/>
        </w:rPr>
        <w:t>Doctor Interactions</w:t>
      </w:r>
      <w:r w:rsidRPr="002F4C15">
        <w:rPr>
          <w:rFonts w:ascii="Times New Roman" w:hAnsi="Times New Roman" w:cs="Times New Roman"/>
          <w:sz w:val="24"/>
          <w:szCs w:val="24"/>
        </w:rPr>
        <w:t>: Consultations from various specialists, such as an internist or a surgeon.</w:t>
      </w:r>
    </w:p>
    <w:p w14:paraId="54B13CE4" w14:textId="77777777" w:rsidR="002F4C15" w:rsidRPr="002F4C15" w:rsidRDefault="002F4C15" w:rsidP="002F4C15">
      <w:pPr>
        <w:numPr>
          <w:ilvl w:val="0"/>
          <w:numId w:val="34"/>
        </w:numPr>
        <w:rPr>
          <w:rFonts w:ascii="Times New Roman" w:hAnsi="Times New Roman" w:cs="Times New Roman"/>
          <w:sz w:val="24"/>
          <w:szCs w:val="24"/>
        </w:rPr>
      </w:pPr>
      <w:r w:rsidRPr="002F4C15">
        <w:rPr>
          <w:rFonts w:ascii="Times New Roman" w:hAnsi="Times New Roman" w:cs="Times New Roman"/>
          <w:b/>
          <w:bCs/>
          <w:sz w:val="24"/>
          <w:szCs w:val="24"/>
        </w:rPr>
        <w:t>Fee-for-Service System</w:t>
      </w:r>
      <w:r w:rsidRPr="002F4C15">
        <w:rPr>
          <w:rFonts w:ascii="Times New Roman" w:hAnsi="Times New Roman" w:cs="Times New Roman"/>
          <w:sz w:val="24"/>
          <w:szCs w:val="24"/>
        </w:rPr>
        <w:t>:</w:t>
      </w:r>
    </w:p>
    <w:p w14:paraId="2E79C74D" w14:textId="77777777" w:rsidR="002F4C15" w:rsidRPr="002F4C15" w:rsidRDefault="002F4C15" w:rsidP="002F4C15">
      <w:pPr>
        <w:numPr>
          <w:ilvl w:val="1"/>
          <w:numId w:val="34"/>
        </w:numPr>
        <w:rPr>
          <w:rFonts w:ascii="Times New Roman" w:hAnsi="Times New Roman" w:cs="Times New Roman"/>
          <w:sz w:val="24"/>
          <w:szCs w:val="24"/>
        </w:rPr>
      </w:pPr>
      <w:r w:rsidRPr="002F4C15">
        <w:rPr>
          <w:rFonts w:ascii="Times New Roman" w:hAnsi="Times New Roman" w:cs="Times New Roman"/>
          <w:sz w:val="24"/>
          <w:szCs w:val="24"/>
        </w:rPr>
        <w:lastRenderedPageBreak/>
        <w:t>Each service is assigned an individual price, leading to a cumulative total on the final bill.</w:t>
      </w:r>
    </w:p>
    <w:p w14:paraId="10DFB1F6" w14:textId="77777777" w:rsidR="002F4C15" w:rsidRPr="002F4C15" w:rsidRDefault="002F4C15" w:rsidP="002F4C15">
      <w:pPr>
        <w:rPr>
          <w:rFonts w:ascii="Times New Roman" w:hAnsi="Times New Roman" w:cs="Times New Roman"/>
          <w:b/>
          <w:bCs/>
          <w:sz w:val="24"/>
          <w:szCs w:val="24"/>
        </w:rPr>
      </w:pPr>
      <w:r w:rsidRPr="002F4C15">
        <w:rPr>
          <w:rFonts w:ascii="Times New Roman" w:hAnsi="Times New Roman" w:cs="Times New Roman"/>
          <w:b/>
          <w:bCs/>
          <w:sz w:val="24"/>
          <w:szCs w:val="24"/>
        </w:rPr>
        <w:t>Payment Methods</w:t>
      </w:r>
    </w:p>
    <w:p w14:paraId="70BAEDCD" w14:textId="77777777" w:rsidR="002F4C15" w:rsidRPr="002F4C15" w:rsidRDefault="002F4C15" w:rsidP="002F4C15">
      <w:pPr>
        <w:rPr>
          <w:rFonts w:ascii="Times New Roman" w:hAnsi="Times New Roman" w:cs="Times New Roman"/>
          <w:sz w:val="24"/>
          <w:szCs w:val="24"/>
        </w:rPr>
      </w:pPr>
      <w:r w:rsidRPr="002F4C15">
        <w:rPr>
          <w:rFonts w:ascii="Times New Roman" w:hAnsi="Times New Roman" w:cs="Times New Roman"/>
          <w:sz w:val="24"/>
          <w:szCs w:val="24"/>
        </w:rPr>
        <w:t>Payments for medical bills can be managed primarily in two ways: through </w:t>
      </w:r>
      <w:r w:rsidRPr="002F4C15">
        <w:rPr>
          <w:rFonts w:ascii="Times New Roman" w:hAnsi="Times New Roman" w:cs="Times New Roman"/>
          <w:b/>
          <w:bCs/>
          <w:sz w:val="24"/>
          <w:szCs w:val="24"/>
        </w:rPr>
        <w:t>Medicare</w:t>
      </w:r>
      <w:r w:rsidRPr="002F4C15">
        <w:rPr>
          <w:rFonts w:ascii="Times New Roman" w:hAnsi="Times New Roman" w:cs="Times New Roman"/>
          <w:sz w:val="24"/>
          <w:szCs w:val="24"/>
        </w:rPr>
        <w:t> or </w:t>
      </w:r>
      <w:r w:rsidRPr="002F4C15">
        <w:rPr>
          <w:rFonts w:ascii="Times New Roman" w:hAnsi="Times New Roman" w:cs="Times New Roman"/>
          <w:b/>
          <w:bCs/>
          <w:sz w:val="24"/>
          <w:szCs w:val="24"/>
        </w:rPr>
        <w:t>private insurance</w:t>
      </w:r>
      <w:r w:rsidRPr="002F4C15">
        <w:rPr>
          <w:rFonts w:ascii="Times New Roman" w:hAnsi="Times New Roman" w:cs="Times New Roman"/>
          <w:sz w:val="24"/>
          <w:szCs w:val="24"/>
        </w:rPr>
        <w:t>.</w:t>
      </w:r>
    </w:p>
    <w:tbl>
      <w:tblPr>
        <w:tblW w:w="984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28"/>
        <w:gridCol w:w="8413"/>
      </w:tblGrid>
      <w:tr w:rsidR="002F4C15" w:rsidRPr="002F4C15" w14:paraId="3EADEBE1" w14:textId="77777777" w:rsidTr="002F4C15">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4E41BD98" w14:textId="77777777" w:rsidR="002F4C15" w:rsidRPr="002F4C15" w:rsidRDefault="002F4C15" w:rsidP="002F4C15">
            <w:pPr>
              <w:rPr>
                <w:rFonts w:ascii="Times New Roman" w:hAnsi="Times New Roman" w:cs="Times New Roman"/>
                <w:b/>
                <w:bCs/>
                <w:sz w:val="24"/>
                <w:szCs w:val="24"/>
              </w:rPr>
            </w:pPr>
            <w:r w:rsidRPr="002F4C15">
              <w:rPr>
                <w:rFonts w:ascii="Times New Roman" w:hAnsi="Times New Roman" w:cs="Times New Roman"/>
                <w:b/>
                <w:bCs/>
                <w:sz w:val="24"/>
                <w:szCs w:val="24"/>
              </w:rPr>
              <w:t>Payment Method</w:t>
            </w:r>
          </w:p>
        </w:tc>
        <w:tc>
          <w:tcPr>
            <w:tcW w:w="0" w:type="auto"/>
            <w:tcBorders>
              <w:top w:val="single" w:sz="2" w:space="0" w:color="auto"/>
              <w:left w:val="single" w:sz="2" w:space="0" w:color="auto"/>
              <w:bottom w:val="single" w:sz="6" w:space="0" w:color="auto"/>
              <w:right w:val="single" w:sz="2" w:space="0" w:color="auto"/>
            </w:tcBorders>
            <w:vAlign w:val="center"/>
            <w:hideMark/>
          </w:tcPr>
          <w:p w14:paraId="4B134E41" w14:textId="77777777" w:rsidR="002F4C15" w:rsidRPr="002F4C15" w:rsidRDefault="002F4C15" w:rsidP="002F4C15">
            <w:pPr>
              <w:rPr>
                <w:rFonts w:ascii="Times New Roman" w:hAnsi="Times New Roman" w:cs="Times New Roman"/>
                <w:b/>
                <w:bCs/>
                <w:sz w:val="24"/>
                <w:szCs w:val="24"/>
              </w:rPr>
            </w:pPr>
            <w:r w:rsidRPr="002F4C15">
              <w:rPr>
                <w:rFonts w:ascii="Times New Roman" w:hAnsi="Times New Roman" w:cs="Times New Roman"/>
                <w:b/>
                <w:bCs/>
                <w:sz w:val="24"/>
                <w:szCs w:val="24"/>
              </w:rPr>
              <w:t>Overview</w:t>
            </w:r>
          </w:p>
        </w:tc>
      </w:tr>
      <w:tr w:rsidR="002F4C15" w:rsidRPr="002F4C15" w14:paraId="526EEA9B" w14:textId="77777777" w:rsidTr="002F4C15">
        <w:tc>
          <w:tcPr>
            <w:tcW w:w="0" w:type="auto"/>
            <w:tcBorders>
              <w:top w:val="single" w:sz="2" w:space="0" w:color="auto"/>
              <w:left w:val="single" w:sz="2" w:space="0" w:color="auto"/>
              <w:bottom w:val="single" w:sz="6" w:space="0" w:color="auto"/>
              <w:right w:val="single" w:sz="2" w:space="0" w:color="auto"/>
            </w:tcBorders>
            <w:vAlign w:val="center"/>
            <w:hideMark/>
          </w:tcPr>
          <w:p w14:paraId="313EEF88" w14:textId="77777777" w:rsidR="002F4C15" w:rsidRPr="002F4C15" w:rsidRDefault="002F4C15" w:rsidP="002F4C15">
            <w:pPr>
              <w:rPr>
                <w:rFonts w:ascii="Times New Roman" w:hAnsi="Times New Roman" w:cs="Times New Roman"/>
                <w:sz w:val="24"/>
                <w:szCs w:val="24"/>
              </w:rPr>
            </w:pPr>
            <w:r w:rsidRPr="002F4C15">
              <w:rPr>
                <w:rFonts w:ascii="Times New Roman" w:hAnsi="Times New Roman" w:cs="Times New Roman"/>
                <w:b/>
                <w:bCs/>
                <w:sz w:val="24"/>
                <w:szCs w:val="24"/>
              </w:rPr>
              <w:t>Medicare</w:t>
            </w:r>
          </w:p>
        </w:tc>
        <w:tc>
          <w:tcPr>
            <w:tcW w:w="0" w:type="auto"/>
            <w:tcBorders>
              <w:top w:val="single" w:sz="2" w:space="0" w:color="auto"/>
              <w:left w:val="single" w:sz="2" w:space="0" w:color="auto"/>
              <w:bottom w:val="single" w:sz="6" w:space="0" w:color="auto"/>
              <w:right w:val="single" w:sz="2" w:space="0" w:color="auto"/>
            </w:tcBorders>
            <w:vAlign w:val="center"/>
            <w:hideMark/>
          </w:tcPr>
          <w:p w14:paraId="5677F13F" w14:textId="77777777" w:rsidR="002F4C15" w:rsidRPr="002F4C15" w:rsidRDefault="002F4C15" w:rsidP="002F4C15">
            <w:pPr>
              <w:rPr>
                <w:rFonts w:ascii="Times New Roman" w:hAnsi="Times New Roman" w:cs="Times New Roman"/>
                <w:sz w:val="24"/>
                <w:szCs w:val="24"/>
              </w:rPr>
            </w:pPr>
            <w:r w:rsidRPr="002F4C15">
              <w:rPr>
                <w:rFonts w:ascii="Times New Roman" w:hAnsi="Times New Roman" w:cs="Times New Roman"/>
                <w:sz w:val="24"/>
                <w:szCs w:val="24"/>
              </w:rPr>
              <w:t>Provides a simplified billing process by bundling services into a </w:t>
            </w:r>
            <w:r w:rsidRPr="002F4C15">
              <w:rPr>
                <w:rFonts w:ascii="Times New Roman" w:hAnsi="Times New Roman" w:cs="Times New Roman"/>
                <w:b/>
                <w:bCs/>
                <w:sz w:val="24"/>
                <w:szCs w:val="24"/>
              </w:rPr>
              <w:t>Diagnosis Related Group (DRG)</w:t>
            </w:r>
            <w:r w:rsidRPr="002F4C15">
              <w:rPr>
                <w:rFonts w:ascii="Times New Roman" w:hAnsi="Times New Roman" w:cs="Times New Roman"/>
                <w:sz w:val="24"/>
                <w:szCs w:val="24"/>
              </w:rPr>
              <w:t>. Each medical issue, like back surgery, is assigned a set price (e.g., $3,000).</w:t>
            </w:r>
          </w:p>
        </w:tc>
      </w:tr>
      <w:tr w:rsidR="002F4C15" w:rsidRPr="002F4C15" w14:paraId="504DB554" w14:textId="77777777" w:rsidTr="002F4C15">
        <w:tc>
          <w:tcPr>
            <w:tcW w:w="0" w:type="auto"/>
            <w:tcBorders>
              <w:top w:val="single" w:sz="2" w:space="0" w:color="auto"/>
              <w:left w:val="single" w:sz="2" w:space="0" w:color="auto"/>
              <w:bottom w:val="single" w:sz="6" w:space="0" w:color="auto"/>
              <w:right w:val="single" w:sz="2" w:space="0" w:color="auto"/>
            </w:tcBorders>
            <w:vAlign w:val="center"/>
            <w:hideMark/>
          </w:tcPr>
          <w:p w14:paraId="042B2BA8" w14:textId="77777777" w:rsidR="002F4C15" w:rsidRPr="002F4C15" w:rsidRDefault="002F4C15" w:rsidP="002F4C15">
            <w:pPr>
              <w:rPr>
                <w:rFonts w:ascii="Times New Roman" w:hAnsi="Times New Roman" w:cs="Times New Roman"/>
                <w:sz w:val="24"/>
                <w:szCs w:val="24"/>
              </w:rPr>
            </w:pPr>
            <w:r w:rsidRPr="002F4C15">
              <w:rPr>
                <w:rFonts w:ascii="Times New Roman" w:hAnsi="Times New Roman" w:cs="Times New Roman"/>
                <w:b/>
                <w:bCs/>
                <w:sz w:val="24"/>
                <w:szCs w:val="24"/>
              </w:rPr>
              <w:t>Private Insurance</w:t>
            </w:r>
          </w:p>
        </w:tc>
        <w:tc>
          <w:tcPr>
            <w:tcW w:w="0" w:type="auto"/>
            <w:tcBorders>
              <w:top w:val="single" w:sz="2" w:space="0" w:color="auto"/>
              <w:left w:val="single" w:sz="2" w:space="0" w:color="auto"/>
              <w:bottom w:val="single" w:sz="6" w:space="0" w:color="auto"/>
              <w:right w:val="single" w:sz="2" w:space="0" w:color="auto"/>
            </w:tcBorders>
            <w:vAlign w:val="center"/>
            <w:hideMark/>
          </w:tcPr>
          <w:p w14:paraId="07367C5D" w14:textId="77777777" w:rsidR="002F4C15" w:rsidRPr="002F4C15" w:rsidRDefault="002F4C15" w:rsidP="002F4C15">
            <w:pPr>
              <w:rPr>
                <w:rFonts w:ascii="Times New Roman" w:hAnsi="Times New Roman" w:cs="Times New Roman"/>
                <w:sz w:val="24"/>
                <w:szCs w:val="24"/>
              </w:rPr>
            </w:pPr>
            <w:r w:rsidRPr="002F4C15">
              <w:rPr>
                <w:rFonts w:ascii="Times New Roman" w:hAnsi="Times New Roman" w:cs="Times New Roman"/>
                <w:sz w:val="24"/>
                <w:szCs w:val="24"/>
              </w:rPr>
              <w:t>Involves negotiations between insurers and hospitals, resulting in variable pricing based on contracts. A network of providers is often established, affecting patient choices.</w:t>
            </w:r>
          </w:p>
        </w:tc>
      </w:tr>
    </w:tbl>
    <w:p w14:paraId="50324489" w14:textId="77777777" w:rsidR="002F4C15" w:rsidRPr="002F4C15" w:rsidRDefault="002F4C15" w:rsidP="002F4C15">
      <w:pPr>
        <w:rPr>
          <w:rFonts w:ascii="Times New Roman" w:hAnsi="Times New Roman" w:cs="Times New Roman"/>
          <w:b/>
          <w:bCs/>
          <w:sz w:val="24"/>
          <w:szCs w:val="24"/>
        </w:rPr>
      </w:pPr>
      <w:r w:rsidRPr="002F4C15">
        <w:rPr>
          <w:rFonts w:ascii="Times New Roman" w:hAnsi="Times New Roman" w:cs="Times New Roman"/>
          <w:b/>
          <w:bCs/>
          <w:sz w:val="24"/>
          <w:szCs w:val="24"/>
        </w:rPr>
        <w:t>Medicare Details</w:t>
      </w:r>
    </w:p>
    <w:p w14:paraId="337C20A0" w14:textId="77777777" w:rsidR="002F4C15" w:rsidRPr="002F4C15" w:rsidRDefault="002F4C15" w:rsidP="002F4C15">
      <w:pPr>
        <w:numPr>
          <w:ilvl w:val="0"/>
          <w:numId w:val="35"/>
        </w:numPr>
        <w:rPr>
          <w:rFonts w:ascii="Times New Roman" w:hAnsi="Times New Roman" w:cs="Times New Roman"/>
          <w:sz w:val="24"/>
          <w:szCs w:val="24"/>
        </w:rPr>
      </w:pPr>
      <w:r w:rsidRPr="002F4C15">
        <w:rPr>
          <w:rFonts w:ascii="Times New Roman" w:hAnsi="Times New Roman" w:cs="Times New Roman"/>
          <w:sz w:val="24"/>
          <w:szCs w:val="24"/>
        </w:rPr>
        <w:t>Medicare simplifies billing by categorizing hospital services into DRGs.</w:t>
      </w:r>
    </w:p>
    <w:p w14:paraId="3BFC6055" w14:textId="77777777" w:rsidR="002F4C15" w:rsidRPr="002F4C15" w:rsidRDefault="002F4C15" w:rsidP="002F4C15">
      <w:pPr>
        <w:numPr>
          <w:ilvl w:val="0"/>
          <w:numId w:val="35"/>
        </w:numPr>
        <w:rPr>
          <w:rFonts w:ascii="Times New Roman" w:hAnsi="Times New Roman" w:cs="Times New Roman"/>
          <w:sz w:val="24"/>
          <w:szCs w:val="24"/>
        </w:rPr>
      </w:pPr>
      <w:r w:rsidRPr="002F4C15">
        <w:rPr>
          <w:rFonts w:ascii="Times New Roman" w:hAnsi="Times New Roman" w:cs="Times New Roman"/>
          <w:b/>
          <w:bCs/>
          <w:sz w:val="24"/>
          <w:szCs w:val="24"/>
        </w:rPr>
        <w:t>Part A</w:t>
      </w:r>
      <w:r w:rsidRPr="002F4C15">
        <w:rPr>
          <w:rFonts w:ascii="Times New Roman" w:hAnsi="Times New Roman" w:cs="Times New Roman"/>
          <w:sz w:val="24"/>
          <w:szCs w:val="24"/>
        </w:rPr>
        <w:t> covers hospital services.</w:t>
      </w:r>
    </w:p>
    <w:p w14:paraId="5C087E49" w14:textId="77777777" w:rsidR="002F4C15" w:rsidRPr="002F4C15" w:rsidRDefault="002F4C15" w:rsidP="002F4C15">
      <w:pPr>
        <w:numPr>
          <w:ilvl w:val="0"/>
          <w:numId w:val="35"/>
        </w:numPr>
        <w:rPr>
          <w:rFonts w:ascii="Times New Roman" w:hAnsi="Times New Roman" w:cs="Times New Roman"/>
          <w:sz w:val="24"/>
          <w:szCs w:val="24"/>
        </w:rPr>
      </w:pPr>
      <w:r w:rsidRPr="002F4C15">
        <w:rPr>
          <w:rFonts w:ascii="Times New Roman" w:hAnsi="Times New Roman" w:cs="Times New Roman"/>
          <w:b/>
          <w:bCs/>
          <w:sz w:val="24"/>
          <w:szCs w:val="24"/>
        </w:rPr>
        <w:t>Part B</w:t>
      </w:r>
      <w:r w:rsidRPr="002F4C15">
        <w:rPr>
          <w:rFonts w:ascii="Times New Roman" w:hAnsi="Times New Roman" w:cs="Times New Roman"/>
          <w:sz w:val="24"/>
          <w:szCs w:val="24"/>
        </w:rPr>
        <w:t> compensates for physician services based on relative value units (RVUs).</w:t>
      </w:r>
    </w:p>
    <w:p w14:paraId="4CE19574" w14:textId="77777777" w:rsidR="002F4C15" w:rsidRPr="002F4C15" w:rsidRDefault="002F4C15" w:rsidP="002F4C15">
      <w:pPr>
        <w:rPr>
          <w:rFonts w:ascii="Times New Roman" w:hAnsi="Times New Roman" w:cs="Times New Roman"/>
          <w:b/>
          <w:bCs/>
          <w:sz w:val="24"/>
          <w:szCs w:val="24"/>
        </w:rPr>
      </w:pPr>
      <w:r w:rsidRPr="002F4C15">
        <w:rPr>
          <w:rFonts w:ascii="Times New Roman" w:hAnsi="Times New Roman" w:cs="Times New Roman"/>
          <w:b/>
          <w:bCs/>
          <w:sz w:val="24"/>
          <w:szCs w:val="24"/>
        </w:rPr>
        <w:t>Private Insurance Details</w:t>
      </w:r>
    </w:p>
    <w:p w14:paraId="052F624E" w14:textId="77777777" w:rsidR="002F4C15" w:rsidRPr="002F4C15" w:rsidRDefault="002F4C15" w:rsidP="002F4C15">
      <w:pPr>
        <w:numPr>
          <w:ilvl w:val="0"/>
          <w:numId w:val="36"/>
        </w:numPr>
        <w:rPr>
          <w:rFonts w:ascii="Times New Roman" w:hAnsi="Times New Roman" w:cs="Times New Roman"/>
          <w:sz w:val="24"/>
          <w:szCs w:val="24"/>
        </w:rPr>
      </w:pPr>
      <w:r w:rsidRPr="002F4C15">
        <w:rPr>
          <w:rFonts w:ascii="Times New Roman" w:hAnsi="Times New Roman" w:cs="Times New Roman"/>
          <w:sz w:val="24"/>
          <w:szCs w:val="24"/>
        </w:rPr>
        <w:t>Involves </w:t>
      </w:r>
      <w:r w:rsidRPr="002F4C15">
        <w:rPr>
          <w:rFonts w:ascii="Times New Roman" w:hAnsi="Times New Roman" w:cs="Times New Roman"/>
          <w:b/>
          <w:bCs/>
          <w:sz w:val="24"/>
          <w:szCs w:val="24"/>
        </w:rPr>
        <w:t>competitive negotiations</w:t>
      </w:r>
      <w:r w:rsidRPr="002F4C15">
        <w:rPr>
          <w:rFonts w:ascii="Times New Roman" w:hAnsi="Times New Roman" w:cs="Times New Roman"/>
          <w:sz w:val="24"/>
          <w:szCs w:val="24"/>
        </w:rPr>
        <w:t> between insurers and healthcare providers.</w:t>
      </w:r>
    </w:p>
    <w:p w14:paraId="05DAF1AD" w14:textId="77777777" w:rsidR="002F4C15" w:rsidRPr="002F4C15" w:rsidRDefault="002F4C15" w:rsidP="002F4C15">
      <w:pPr>
        <w:numPr>
          <w:ilvl w:val="0"/>
          <w:numId w:val="36"/>
        </w:numPr>
        <w:rPr>
          <w:rFonts w:ascii="Times New Roman" w:hAnsi="Times New Roman" w:cs="Times New Roman"/>
          <w:sz w:val="24"/>
          <w:szCs w:val="24"/>
        </w:rPr>
      </w:pPr>
      <w:r w:rsidRPr="002F4C15">
        <w:rPr>
          <w:rFonts w:ascii="Times New Roman" w:hAnsi="Times New Roman" w:cs="Times New Roman"/>
          <w:sz w:val="24"/>
          <w:szCs w:val="24"/>
        </w:rPr>
        <w:t>Prices can fluctuate greatly from one area to another based on local market dynamics.</w:t>
      </w:r>
    </w:p>
    <w:p w14:paraId="3B763B30" w14:textId="77777777" w:rsidR="002F4C15" w:rsidRPr="002F4C15" w:rsidRDefault="002F4C15" w:rsidP="002F4C15">
      <w:pPr>
        <w:numPr>
          <w:ilvl w:val="0"/>
          <w:numId w:val="36"/>
        </w:numPr>
        <w:rPr>
          <w:rFonts w:ascii="Times New Roman" w:hAnsi="Times New Roman" w:cs="Times New Roman"/>
          <w:sz w:val="24"/>
          <w:szCs w:val="24"/>
        </w:rPr>
      </w:pPr>
      <w:r w:rsidRPr="002F4C15">
        <w:rPr>
          <w:rFonts w:ascii="Times New Roman" w:hAnsi="Times New Roman" w:cs="Times New Roman"/>
          <w:sz w:val="24"/>
          <w:szCs w:val="24"/>
        </w:rPr>
        <w:t>Private plans may offer </w:t>
      </w:r>
      <w:r w:rsidRPr="002F4C15">
        <w:rPr>
          <w:rFonts w:ascii="Times New Roman" w:hAnsi="Times New Roman" w:cs="Times New Roman"/>
          <w:b/>
          <w:bCs/>
          <w:sz w:val="24"/>
          <w:szCs w:val="24"/>
        </w:rPr>
        <w:t>in-network</w:t>
      </w:r>
      <w:r w:rsidRPr="002F4C15">
        <w:rPr>
          <w:rFonts w:ascii="Times New Roman" w:hAnsi="Times New Roman" w:cs="Times New Roman"/>
          <w:sz w:val="24"/>
          <w:szCs w:val="24"/>
        </w:rPr>
        <w:t> benefits for better pricing, while out-of-network services can lead to significant out-of-pocket costs for patients.</w:t>
      </w:r>
    </w:p>
    <w:p w14:paraId="41C962E6" w14:textId="77777777" w:rsidR="002F4C15" w:rsidRPr="002F4C15" w:rsidRDefault="002F4C15" w:rsidP="002F4C15">
      <w:pPr>
        <w:rPr>
          <w:rFonts w:ascii="Times New Roman" w:hAnsi="Times New Roman" w:cs="Times New Roman"/>
          <w:b/>
          <w:bCs/>
          <w:sz w:val="24"/>
          <w:szCs w:val="24"/>
        </w:rPr>
      </w:pPr>
      <w:r w:rsidRPr="002F4C15">
        <w:rPr>
          <w:rFonts w:ascii="Times New Roman" w:hAnsi="Times New Roman" w:cs="Times New Roman"/>
          <w:b/>
          <w:bCs/>
          <w:sz w:val="24"/>
          <w:szCs w:val="24"/>
        </w:rPr>
        <w:t>The Challenge for Uninsured Patients</w:t>
      </w:r>
    </w:p>
    <w:p w14:paraId="65E3EFD0" w14:textId="77777777" w:rsidR="002F4C15" w:rsidRPr="002F4C15" w:rsidRDefault="002F4C15" w:rsidP="002F4C15">
      <w:pPr>
        <w:rPr>
          <w:rFonts w:ascii="Times New Roman" w:hAnsi="Times New Roman" w:cs="Times New Roman"/>
          <w:sz w:val="24"/>
          <w:szCs w:val="24"/>
        </w:rPr>
      </w:pPr>
      <w:r w:rsidRPr="002F4C15">
        <w:rPr>
          <w:rFonts w:ascii="Times New Roman" w:hAnsi="Times New Roman" w:cs="Times New Roman"/>
          <w:sz w:val="24"/>
          <w:szCs w:val="24"/>
        </w:rPr>
        <w:t>Uninsured individuals face the most challenging scenario:</w:t>
      </w:r>
    </w:p>
    <w:p w14:paraId="7473EBBB" w14:textId="77777777" w:rsidR="002F4C15" w:rsidRPr="002F4C15" w:rsidRDefault="002F4C15" w:rsidP="002F4C15">
      <w:pPr>
        <w:numPr>
          <w:ilvl w:val="0"/>
          <w:numId w:val="37"/>
        </w:numPr>
        <w:rPr>
          <w:rFonts w:ascii="Times New Roman" w:hAnsi="Times New Roman" w:cs="Times New Roman"/>
          <w:sz w:val="24"/>
          <w:szCs w:val="24"/>
        </w:rPr>
      </w:pPr>
      <w:r w:rsidRPr="002F4C15">
        <w:rPr>
          <w:rFonts w:ascii="Times New Roman" w:hAnsi="Times New Roman" w:cs="Times New Roman"/>
          <w:sz w:val="24"/>
          <w:szCs w:val="24"/>
        </w:rPr>
        <w:t>They receive detailed bills with every service line itemized at </w:t>
      </w:r>
      <w:r w:rsidRPr="002F4C15">
        <w:rPr>
          <w:rFonts w:ascii="Times New Roman" w:hAnsi="Times New Roman" w:cs="Times New Roman"/>
          <w:b/>
          <w:bCs/>
          <w:sz w:val="24"/>
          <w:szCs w:val="24"/>
        </w:rPr>
        <w:t>list prices</w:t>
      </w:r>
      <w:r w:rsidRPr="002F4C15">
        <w:rPr>
          <w:rFonts w:ascii="Times New Roman" w:hAnsi="Times New Roman" w:cs="Times New Roman"/>
          <w:sz w:val="24"/>
          <w:szCs w:val="24"/>
        </w:rPr>
        <w:t>, which can be exceptionally high, leading to extreme financial burden.</w:t>
      </w:r>
    </w:p>
    <w:p w14:paraId="1E2757BA" w14:textId="77777777" w:rsidR="002F4C15" w:rsidRDefault="002F4C15" w:rsidP="002F4C15">
      <w:pPr>
        <w:numPr>
          <w:ilvl w:val="0"/>
          <w:numId w:val="37"/>
        </w:numPr>
        <w:rPr>
          <w:rFonts w:ascii="Times New Roman" w:hAnsi="Times New Roman" w:cs="Times New Roman"/>
          <w:sz w:val="24"/>
          <w:szCs w:val="24"/>
        </w:rPr>
      </w:pPr>
      <w:r w:rsidRPr="002F4C15">
        <w:rPr>
          <w:rFonts w:ascii="Times New Roman" w:hAnsi="Times New Roman" w:cs="Times New Roman"/>
          <w:sz w:val="24"/>
          <w:szCs w:val="24"/>
        </w:rPr>
        <w:t>The absence of negotiated bundles like in Medicare or private insurance means they end up paying the </w:t>
      </w:r>
      <w:r w:rsidRPr="002F4C15">
        <w:rPr>
          <w:rFonts w:ascii="Times New Roman" w:hAnsi="Times New Roman" w:cs="Times New Roman"/>
          <w:b/>
          <w:bCs/>
          <w:sz w:val="24"/>
          <w:szCs w:val="24"/>
        </w:rPr>
        <w:t>highest rates</w:t>
      </w:r>
      <w:r w:rsidRPr="002F4C15">
        <w:rPr>
          <w:rFonts w:ascii="Times New Roman" w:hAnsi="Times New Roman" w:cs="Times New Roman"/>
          <w:sz w:val="24"/>
          <w:szCs w:val="24"/>
        </w:rPr>
        <w:t> for care.</w:t>
      </w:r>
    </w:p>
    <w:p w14:paraId="117DD4C5" w14:textId="77AD23AD" w:rsidR="00B05EEF" w:rsidRPr="00B05EEF" w:rsidRDefault="00B05EEF" w:rsidP="00B05EEF">
      <w:pPr>
        <w:rPr>
          <w:rFonts w:ascii="Times New Roman" w:hAnsi="Times New Roman" w:cs="Times New Roman"/>
          <w:b/>
          <w:bCs/>
          <w:color w:val="FF0000"/>
          <w:sz w:val="28"/>
          <w:szCs w:val="28"/>
        </w:rPr>
      </w:pPr>
      <w:r w:rsidRPr="00B05EEF">
        <w:rPr>
          <w:rFonts w:ascii="Times New Roman" w:hAnsi="Times New Roman" w:cs="Times New Roman"/>
          <w:b/>
          <w:bCs/>
          <w:color w:val="FF0000"/>
          <w:sz w:val="28"/>
          <w:szCs w:val="28"/>
        </w:rPr>
        <w:t>Healthcare costs</w:t>
      </w:r>
    </w:p>
    <w:p w14:paraId="0A8687F6" w14:textId="77777777" w:rsidR="00B05EEF" w:rsidRPr="00B05EEF" w:rsidRDefault="00B05EEF" w:rsidP="00B05EEF">
      <w:pPr>
        <w:rPr>
          <w:rFonts w:ascii="Times New Roman" w:hAnsi="Times New Roman" w:cs="Times New Roman"/>
          <w:sz w:val="24"/>
          <w:szCs w:val="24"/>
        </w:rPr>
      </w:pPr>
      <w:r w:rsidRPr="00B05EEF">
        <w:rPr>
          <w:rFonts w:ascii="Times New Roman" w:hAnsi="Times New Roman" w:cs="Times New Roman"/>
          <w:sz w:val="24"/>
          <w:szCs w:val="24"/>
        </w:rPr>
        <w:t>A man's journey through the healthcare system begins with sudden severe symptoms leading him to seek medical assistance. Here's a breakdown of his experience:</w:t>
      </w:r>
    </w:p>
    <w:p w14:paraId="661A909A" w14:textId="77777777" w:rsidR="00B05EEF" w:rsidRPr="00B05EEF" w:rsidRDefault="00B05EEF" w:rsidP="00B05EEF">
      <w:pPr>
        <w:numPr>
          <w:ilvl w:val="0"/>
          <w:numId w:val="38"/>
        </w:numPr>
        <w:rPr>
          <w:rFonts w:ascii="Times New Roman" w:hAnsi="Times New Roman" w:cs="Times New Roman"/>
          <w:sz w:val="24"/>
          <w:szCs w:val="24"/>
        </w:rPr>
      </w:pPr>
      <w:r w:rsidRPr="00B05EEF">
        <w:rPr>
          <w:rFonts w:ascii="Times New Roman" w:hAnsi="Times New Roman" w:cs="Times New Roman"/>
          <w:b/>
          <w:bCs/>
          <w:sz w:val="24"/>
          <w:szCs w:val="24"/>
        </w:rPr>
        <w:t>Initial Consultation</w:t>
      </w:r>
      <w:r w:rsidRPr="00B05EEF">
        <w:rPr>
          <w:rFonts w:ascii="Times New Roman" w:hAnsi="Times New Roman" w:cs="Times New Roman"/>
          <w:sz w:val="24"/>
          <w:szCs w:val="24"/>
        </w:rPr>
        <w:t>:</w:t>
      </w:r>
    </w:p>
    <w:p w14:paraId="242A528B" w14:textId="77777777" w:rsidR="00B05EEF" w:rsidRPr="00B05EEF" w:rsidRDefault="00B05EEF" w:rsidP="00B05EEF">
      <w:pPr>
        <w:numPr>
          <w:ilvl w:val="1"/>
          <w:numId w:val="38"/>
        </w:numPr>
        <w:rPr>
          <w:rFonts w:ascii="Times New Roman" w:hAnsi="Times New Roman" w:cs="Times New Roman"/>
          <w:sz w:val="24"/>
          <w:szCs w:val="24"/>
        </w:rPr>
      </w:pPr>
      <w:r w:rsidRPr="00B05EEF">
        <w:rPr>
          <w:rFonts w:ascii="Times New Roman" w:hAnsi="Times New Roman" w:cs="Times New Roman"/>
          <w:sz w:val="24"/>
          <w:szCs w:val="24"/>
        </w:rPr>
        <w:lastRenderedPageBreak/>
        <w:t>Patient visits a </w:t>
      </w:r>
      <w:r w:rsidRPr="00B05EEF">
        <w:rPr>
          <w:rFonts w:ascii="Times New Roman" w:hAnsi="Times New Roman" w:cs="Times New Roman"/>
          <w:b/>
          <w:bCs/>
          <w:sz w:val="24"/>
          <w:szCs w:val="24"/>
        </w:rPr>
        <w:t>primary care doctor</w:t>
      </w:r>
      <w:r w:rsidRPr="00B05EEF">
        <w:rPr>
          <w:rFonts w:ascii="Times New Roman" w:hAnsi="Times New Roman" w:cs="Times New Roman"/>
          <w:sz w:val="24"/>
          <w:szCs w:val="24"/>
        </w:rPr>
        <w:t>.</w:t>
      </w:r>
    </w:p>
    <w:p w14:paraId="06AD55DF" w14:textId="77777777" w:rsidR="00B05EEF" w:rsidRPr="00B05EEF" w:rsidRDefault="00B05EEF" w:rsidP="00B05EEF">
      <w:pPr>
        <w:numPr>
          <w:ilvl w:val="1"/>
          <w:numId w:val="38"/>
        </w:numPr>
        <w:rPr>
          <w:rFonts w:ascii="Times New Roman" w:hAnsi="Times New Roman" w:cs="Times New Roman"/>
          <w:sz w:val="24"/>
          <w:szCs w:val="24"/>
        </w:rPr>
      </w:pPr>
      <w:r w:rsidRPr="00B05EEF">
        <w:rPr>
          <w:rFonts w:ascii="Times New Roman" w:hAnsi="Times New Roman" w:cs="Times New Roman"/>
          <w:sz w:val="24"/>
          <w:szCs w:val="24"/>
        </w:rPr>
        <w:t>Symptoms indicate a possible case of </w:t>
      </w:r>
      <w:r w:rsidRPr="00B05EEF">
        <w:rPr>
          <w:rFonts w:ascii="Times New Roman" w:hAnsi="Times New Roman" w:cs="Times New Roman"/>
          <w:b/>
          <w:bCs/>
          <w:sz w:val="24"/>
          <w:szCs w:val="24"/>
        </w:rPr>
        <w:t>appendicitis</w:t>
      </w:r>
      <w:r w:rsidRPr="00B05EEF">
        <w:rPr>
          <w:rFonts w:ascii="Times New Roman" w:hAnsi="Times New Roman" w:cs="Times New Roman"/>
          <w:sz w:val="24"/>
          <w:szCs w:val="24"/>
        </w:rPr>
        <w:t>.</w:t>
      </w:r>
    </w:p>
    <w:p w14:paraId="42C40867" w14:textId="77777777" w:rsidR="00B05EEF" w:rsidRPr="00B05EEF" w:rsidRDefault="00B05EEF" w:rsidP="00B05EEF">
      <w:pPr>
        <w:numPr>
          <w:ilvl w:val="0"/>
          <w:numId w:val="38"/>
        </w:numPr>
        <w:rPr>
          <w:rFonts w:ascii="Times New Roman" w:hAnsi="Times New Roman" w:cs="Times New Roman"/>
          <w:sz w:val="24"/>
          <w:szCs w:val="24"/>
        </w:rPr>
      </w:pPr>
      <w:r w:rsidRPr="00B05EEF">
        <w:rPr>
          <w:rFonts w:ascii="Times New Roman" w:hAnsi="Times New Roman" w:cs="Times New Roman"/>
          <w:b/>
          <w:bCs/>
          <w:sz w:val="24"/>
          <w:szCs w:val="24"/>
        </w:rPr>
        <w:t>Emergency Room Visit</w:t>
      </w:r>
      <w:r w:rsidRPr="00B05EEF">
        <w:rPr>
          <w:rFonts w:ascii="Times New Roman" w:hAnsi="Times New Roman" w:cs="Times New Roman"/>
          <w:sz w:val="24"/>
          <w:szCs w:val="24"/>
        </w:rPr>
        <w:t>:</w:t>
      </w:r>
    </w:p>
    <w:p w14:paraId="758340B0" w14:textId="77777777" w:rsidR="00B05EEF" w:rsidRPr="00B05EEF" w:rsidRDefault="00B05EEF" w:rsidP="00B05EEF">
      <w:pPr>
        <w:numPr>
          <w:ilvl w:val="1"/>
          <w:numId w:val="38"/>
        </w:numPr>
        <w:rPr>
          <w:rFonts w:ascii="Times New Roman" w:hAnsi="Times New Roman" w:cs="Times New Roman"/>
          <w:sz w:val="24"/>
          <w:szCs w:val="24"/>
        </w:rPr>
      </w:pPr>
      <w:r w:rsidRPr="00B05EEF">
        <w:rPr>
          <w:rFonts w:ascii="Times New Roman" w:hAnsi="Times New Roman" w:cs="Times New Roman"/>
          <w:sz w:val="24"/>
          <w:szCs w:val="24"/>
        </w:rPr>
        <w:t>A different physician conducts further tests, confirming the diagnosis.</w:t>
      </w:r>
    </w:p>
    <w:p w14:paraId="4755A802" w14:textId="77777777" w:rsidR="00B05EEF" w:rsidRPr="00B05EEF" w:rsidRDefault="00B05EEF" w:rsidP="00B05EEF">
      <w:pPr>
        <w:numPr>
          <w:ilvl w:val="1"/>
          <w:numId w:val="38"/>
        </w:numPr>
        <w:rPr>
          <w:rFonts w:ascii="Times New Roman" w:hAnsi="Times New Roman" w:cs="Times New Roman"/>
          <w:sz w:val="24"/>
          <w:szCs w:val="24"/>
        </w:rPr>
      </w:pPr>
      <w:r w:rsidRPr="00B05EEF">
        <w:rPr>
          <w:rFonts w:ascii="Times New Roman" w:hAnsi="Times New Roman" w:cs="Times New Roman"/>
          <w:sz w:val="24"/>
          <w:szCs w:val="24"/>
        </w:rPr>
        <w:t>Patient undergoes </w:t>
      </w:r>
      <w:r w:rsidRPr="00B05EEF">
        <w:rPr>
          <w:rFonts w:ascii="Times New Roman" w:hAnsi="Times New Roman" w:cs="Times New Roman"/>
          <w:b/>
          <w:bCs/>
          <w:sz w:val="24"/>
          <w:szCs w:val="24"/>
        </w:rPr>
        <w:t>surgery</w:t>
      </w:r>
      <w:r w:rsidRPr="00B05EEF">
        <w:rPr>
          <w:rFonts w:ascii="Times New Roman" w:hAnsi="Times New Roman" w:cs="Times New Roman"/>
          <w:sz w:val="24"/>
          <w:szCs w:val="24"/>
        </w:rPr>
        <w:t>.</w:t>
      </w:r>
    </w:p>
    <w:p w14:paraId="3C1B292C" w14:textId="77777777" w:rsidR="00B05EEF" w:rsidRPr="00B05EEF" w:rsidRDefault="00B05EEF" w:rsidP="00B05EEF">
      <w:pPr>
        <w:numPr>
          <w:ilvl w:val="0"/>
          <w:numId w:val="38"/>
        </w:numPr>
        <w:rPr>
          <w:rFonts w:ascii="Times New Roman" w:hAnsi="Times New Roman" w:cs="Times New Roman"/>
          <w:sz w:val="24"/>
          <w:szCs w:val="24"/>
        </w:rPr>
      </w:pPr>
      <w:r w:rsidRPr="00B05EEF">
        <w:rPr>
          <w:rFonts w:ascii="Times New Roman" w:hAnsi="Times New Roman" w:cs="Times New Roman"/>
          <w:b/>
          <w:bCs/>
          <w:sz w:val="24"/>
          <w:szCs w:val="24"/>
        </w:rPr>
        <w:t>Rehabilitation</w:t>
      </w:r>
      <w:r w:rsidRPr="00B05EEF">
        <w:rPr>
          <w:rFonts w:ascii="Times New Roman" w:hAnsi="Times New Roman" w:cs="Times New Roman"/>
          <w:sz w:val="24"/>
          <w:szCs w:val="24"/>
        </w:rPr>
        <w:t>:</w:t>
      </w:r>
    </w:p>
    <w:p w14:paraId="79074BA8" w14:textId="77777777" w:rsidR="00B05EEF" w:rsidRPr="00B05EEF" w:rsidRDefault="00B05EEF" w:rsidP="00B05EEF">
      <w:pPr>
        <w:numPr>
          <w:ilvl w:val="1"/>
          <w:numId w:val="38"/>
        </w:numPr>
        <w:rPr>
          <w:rFonts w:ascii="Times New Roman" w:hAnsi="Times New Roman" w:cs="Times New Roman"/>
          <w:sz w:val="24"/>
          <w:szCs w:val="24"/>
        </w:rPr>
      </w:pPr>
      <w:r w:rsidRPr="00B05EEF">
        <w:rPr>
          <w:rFonts w:ascii="Times New Roman" w:hAnsi="Times New Roman" w:cs="Times New Roman"/>
          <w:sz w:val="24"/>
          <w:szCs w:val="24"/>
        </w:rPr>
        <w:t>Post-surgery recovery includes an inpatient rehabilitation facility.</w:t>
      </w:r>
    </w:p>
    <w:p w14:paraId="27EE6198" w14:textId="77777777" w:rsidR="00B05EEF" w:rsidRPr="00B05EEF" w:rsidRDefault="00B05EEF" w:rsidP="00B05EEF">
      <w:pPr>
        <w:numPr>
          <w:ilvl w:val="1"/>
          <w:numId w:val="38"/>
        </w:numPr>
        <w:rPr>
          <w:rFonts w:ascii="Times New Roman" w:hAnsi="Times New Roman" w:cs="Times New Roman"/>
          <w:sz w:val="24"/>
          <w:szCs w:val="24"/>
        </w:rPr>
      </w:pPr>
      <w:r w:rsidRPr="00B05EEF">
        <w:rPr>
          <w:rFonts w:ascii="Times New Roman" w:hAnsi="Times New Roman" w:cs="Times New Roman"/>
          <w:sz w:val="24"/>
          <w:szCs w:val="24"/>
        </w:rPr>
        <w:t>Follow-up consultation with the primary care doctor.</w:t>
      </w:r>
    </w:p>
    <w:p w14:paraId="7F22DDE8" w14:textId="77777777" w:rsidR="00B05EEF" w:rsidRPr="00B05EEF" w:rsidRDefault="00B05EEF" w:rsidP="00B05EEF">
      <w:pPr>
        <w:rPr>
          <w:rFonts w:ascii="Times New Roman" w:hAnsi="Times New Roman" w:cs="Times New Roman"/>
          <w:b/>
          <w:bCs/>
          <w:sz w:val="24"/>
          <w:szCs w:val="24"/>
        </w:rPr>
      </w:pPr>
      <w:r w:rsidRPr="00B05EEF">
        <w:rPr>
          <w:rFonts w:ascii="Times New Roman" w:hAnsi="Times New Roman" w:cs="Times New Roman"/>
          <w:b/>
          <w:bCs/>
          <w:sz w:val="24"/>
          <w:szCs w:val="24"/>
        </w:rPr>
        <w:t>Fragmented Billing System</w:t>
      </w:r>
    </w:p>
    <w:p w14:paraId="77A7F760" w14:textId="77777777" w:rsidR="00B05EEF" w:rsidRPr="00B05EEF" w:rsidRDefault="00B05EEF" w:rsidP="00B05EEF">
      <w:pPr>
        <w:rPr>
          <w:rFonts w:ascii="Times New Roman" w:hAnsi="Times New Roman" w:cs="Times New Roman"/>
          <w:sz w:val="24"/>
          <w:szCs w:val="24"/>
        </w:rPr>
      </w:pPr>
      <w:r w:rsidRPr="00B05EEF">
        <w:rPr>
          <w:rFonts w:ascii="Times New Roman" w:hAnsi="Times New Roman" w:cs="Times New Roman"/>
          <w:sz w:val="24"/>
          <w:szCs w:val="24"/>
        </w:rPr>
        <w:t>After treatment, the patient is faced with </w:t>
      </w:r>
      <w:r w:rsidRPr="00B05EEF">
        <w:rPr>
          <w:rFonts w:ascii="Times New Roman" w:hAnsi="Times New Roman" w:cs="Times New Roman"/>
          <w:b/>
          <w:bCs/>
          <w:sz w:val="24"/>
          <w:szCs w:val="24"/>
        </w:rPr>
        <w:t>multiple bills</w:t>
      </w:r>
      <w:r w:rsidRPr="00B05EEF">
        <w:rPr>
          <w:rFonts w:ascii="Times New Roman" w:hAnsi="Times New Roman" w:cs="Times New Roman"/>
          <w:sz w:val="24"/>
          <w:szCs w:val="24"/>
        </w:rPr>
        <w:t> from various providers:</w:t>
      </w:r>
    </w:p>
    <w:tbl>
      <w:tblPr>
        <w:tblW w:w="984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5163"/>
        <w:gridCol w:w="4678"/>
      </w:tblGrid>
      <w:tr w:rsidR="00B05EEF" w:rsidRPr="00B05EEF" w14:paraId="1744D315" w14:textId="77777777" w:rsidTr="00B05EEF">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01CA25E0" w14:textId="77777777" w:rsidR="00B05EEF" w:rsidRPr="00B05EEF" w:rsidRDefault="00B05EEF" w:rsidP="00B05EEF">
            <w:pPr>
              <w:rPr>
                <w:rFonts w:ascii="Times New Roman" w:hAnsi="Times New Roman" w:cs="Times New Roman"/>
                <w:b/>
                <w:bCs/>
                <w:sz w:val="24"/>
                <w:szCs w:val="24"/>
              </w:rPr>
            </w:pPr>
            <w:r w:rsidRPr="00B05EEF">
              <w:rPr>
                <w:rFonts w:ascii="Times New Roman" w:hAnsi="Times New Roman" w:cs="Times New Roman"/>
                <w:b/>
                <w:bCs/>
                <w:sz w:val="24"/>
                <w:szCs w:val="24"/>
              </w:rPr>
              <w:t>Visit</w:t>
            </w:r>
          </w:p>
        </w:tc>
        <w:tc>
          <w:tcPr>
            <w:tcW w:w="0" w:type="auto"/>
            <w:tcBorders>
              <w:top w:val="single" w:sz="2" w:space="0" w:color="auto"/>
              <w:left w:val="single" w:sz="2" w:space="0" w:color="auto"/>
              <w:bottom w:val="single" w:sz="6" w:space="0" w:color="auto"/>
              <w:right w:val="single" w:sz="2" w:space="0" w:color="auto"/>
            </w:tcBorders>
            <w:vAlign w:val="center"/>
            <w:hideMark/>
          </w:tcPr>
          <w:p w14:paraId="431BA990" w14:textId="77777777" w:rsidR="00B05EEF" w:rsidRPr="00B05EEF" w:rsidRDefault="00B05EEF" w:rsidP="00B05EEF">
            <w:pPr>
              <w:rPr>
                <w:rFonts w:ascii="Times New Roman" w:hAnsi="Times New Roman" w:cs="Times New Roman"/>
                <w:b/>
                <w:bCs/>
                <w:sz w:val="24"/>
                <w:szCs w:val="24"/>
              </w:rPr>
            </w:pPr>
            <w:r w:rsidRPr="00B05EEF">
              <w:rPr>
                <w:rFonts w:ascii="Times New Roman" w:hAnsi="Times New Roman" w:cs="Times New Roman"/>
                <w:b/>
                <w:bCs/>
                <w:sz w:val="24"/>
                <w:szCs w:val="24"/>
              </w:rPr>
              <w:t>Billing Encounter</w:t>
            </w:r>
          </w:p>
        </w:tc>
      </w:tr>
      <w:tr w:rsidR="00B05EEF" w:rsidRPr="00B05EEF" w14:paraId="27C57F98" w14:textId="77777777" w:rsidTr="00B05EEF">
        <w:tc>
          <w:tcPr>
            <w:tcW w:w="0" w:type="auto"/>
            <w:tcBorders>
              <w:top w:val="single" w:sz="2" w:space="0" w:color="auto"/>
              <w:left w:val="single" w:sz="2" w:space="0" w:color="auto"/>
              <w:bottom w:val="single" w:sz="6" w:space="0" w:color="auto"/>
              <w:right w:val="single" w:sz="2" w:space="0" w:color="auto"/>
            </w:tcBorders>
            <w:vAlign w:val="center"/>
            <w:hideMark/>
          </w:tcPr>
          <w:p w14:paraId="466287F9" w14:textId="77777777" w:rsidR="00B05EEF" w:rsidRPr="00B05EEF" w:rsidRDefault="00B05EEF" w:rsidP="00B05EEF">
            <w:pPr>
              <w:rPr>
                <w:rFonts w:ascii="Times New Roman" w:hAnsi="Times New Roman" w:cs="Times New Roman"/>
                <w:sz w:val="24"/>
                <w:szCs w:val="24"/>
              </w:rPr>
            </w:pPr>
            <w:r w:rsidRPr="00B05EEF">
              <w:rPr>
                <w:rFonts w:ascii="Times New Roman" w:hAnsi="Times New Roman" w:cs="Times New Roman"/>
                <w:sz w:val="24"/>
                <w:szCs w:val="24"/>
              </w:rPr>
              <w:t>Primary Care Doctor</w:t>
            </w:r>
          </w:p>
        </w:tc>
        <w:tc>
          <w:tcPr>
            <w:tcW w:w="0" w:type="auto"/>
            <w:tcBorders>
              <w:top w:val="single" w:sz="2" w:space="0" w:color="auto"/>
              <w:left w:val="single" w:sz="2" w:space="0" w:color="auto"/>
              <w:bottom w:val="single" w:sz="6" w:space="0" w:color="auto"/>
              <w:right w:val="single" w:sz="2" w:space="0" w:color="auto"/>
            </w:tcBorders>
            <w:vAlign w:val="center"/>
            <w:hideMark/>
          </w:tcPr>
          <w:p w14:paraId="4D072FE7" w14:textId="77777777" w:rsidR="00B05EEF" w:rsidRPr="00B05EEF" w:rsidRDefault="00B05EEF" w:rsidP="00B05EEF">
            <w:pPr>
              <w:rPr>
                <w:rFonts w:ascii="Times New Roman" w:hAnsi="Times New Roman" w:cs="Times New Roman"/>
                <w:sz w:val="24"/>
                <w:szCs w:val="24"/>
              </w:rPr>
            </w:pPr>
            <w:r w:rsidRPr="00B05EEF">
              <w:rPr>
                <w:rFonts w:ascii="Times New Roman" w:hAnsi="Times New Roman" w:cs="Times New Roman"/>
                <w:sz w:val="24"/>
                <w:szCs w:val="24"/>
              </w:rPr>
              <w:t>#1</w:t>
            </w:r>
          </w:p>
        </w:tc>
      </w:tr>
      <w:tr w:rsidR="00B05EEF" w:rsidRPr="00B05EEF" w14:paraId="7BEBD32C" w14:textId="77777777" w:rsidTr="00B05EEF">
        <w:tc>
          <w:tcPr>
            <w:tcW w:w="0" w:type="auto"/>
            <w:tcBorders>
              <w:top w:val="single" w:sz="2" w:space="0" w:color="auto"/>
              <w:left w:val="single" w:sz="2" w:space="0" w:color="auto"/>
              <w:bottom w:val="single" w:sz="6" w:space="0" w:color="auto"/>
              <w:right w:val="single" w:sz="2" w:space="0" w:color="auto"/>
            </w:tcBorders>
            <w:vAlign w:val="center"/>
            <w:hideMark/>
          </w:tcPr>
          <w:p w14:paraId="5EBCB96B" w14:textId="77777777" w:rsidR="00B05EEF" w:rsidRPr="00B05EEF" w:rsidRDefault="00B05EEF" w:rsidP="00B05EEF">
            <w:pPr>
              <w:rPr>
                <w:rFonts w:ascii="Times New Roman" w:hAnsi="Times New Roman" w:cs="Times New Roman"/>
                <w:sz w:val="24"/>
                <w:szCs w:val="24"/>
              </w:rPr>
            </w:pPr>
            <w:r w:rsidRPr="00B05EEF">
              <w:rPr>
                <w:rFonts w:ascii="Times New Roman" w:hAnsi="Times New Roman" w:cs="Times New Roman"/>
                <w:sz w:val="24"/>
                <w:szCs w:val="24"/>
              </w:rPr>
              <w:t>Emergency Room</w:t>
            </w:r>
          </w:p>
        </w:tc>
        <w:tc>
          <w:tcPr>
            <w:tcW w:w="0" w:type="auto"/>
            <w:tcBorders>
              <w:top w:val="single" w:sz="2" w:space="0" w:color="auto"/>
              <w:left w:val="single" w:sz="2" w:space="0" w:color="auto"/>
              <w:bottom w:val="single" w:sz="6" w:space="0" w:color="auto"/>
              <w:right w:val="single" w:sz="2" w:space="0" w:color="auto"/>
            </w:tcBorders>
            <w:vAlign w:val="center"/>
            <w:hideMark/>
          </w:tcPr>
          <w:p w14:paraId="0922177D" w14:textId="77777777" w:rsidR="00B05EEF" w:rsidRPr="00B05EEF" w:rsidRDefault="00B05EEF" w:rsidP="00B05EEF">
            <w:pPr>
              <w:rPr>
                <w:rFonts w:ascii="Times New Roman" w:hAnsi="Times New Roman" w:cs="Times New Roman"/>
                <w:sz w:val="24"/>
                <w:szCs w:val="24"/>
              </w:rPr>
            </w:pPr>
            <w:r w:rsidRPr="00B05EEF">
              <w:rPr>
                <w:rFonts w:ascii="Times New Roman" w:hAnsi="Times New Roman" w:cs="Times New Roman"/>
                <w:sz w:val="24"/>
                <w:szCs w:val="24"/>
              </w:rPr>
              <w:t>#2</w:t>
            </w:r>
          </w:p>
        </w:tc>
      </w:tr>
      <w:tr w:rsidR="00B05EEF" w:rsidRPr="00B05EEF" w14:paraId="1A971DEC" w14:textId="77777777" w:rsidTr="00B05EEF">
        <w:tc>
          <w:tcPr>
            <w:tcW w:w="0" w:type="auto"/>
            <w:tcBorders>
              <w:top w:val="single" w:sz="2" w:space="0" w:color="auto"/>
              <w:left w:val="single" w:sz="2" w:space="0" w:color="auto"/>
              <w:bottom w:val="single" w:sz="6" w:space="0" w:color="auto"/>
              <w:right w:val="single" w:sz="2" w:space="0" w:color="auto"/>
            </w:tcBorders>
            <w:vAlign w:val="center"/>
            <w:hideMark/>
          </w:tcPr>
          <w:p w14:paraId="21114B1A" w14:textId="77777777" w:rsidR="00B05EEF" w:rsidRPr="00B05EEF" w:rsidRDefault="00B05EEF" w:rsidP="00B05EEF">
            <w:pPr>
              <w:rPr>
                <w:rFonts w:ascii="Times New Roman" w:hAnsi="Times New Roman" w:cs="Times New Roman"/>
                <w:sz w:val="24"/>
                <w:szCs w:val="24"/>
              </w:rPr>
            </w:pPr>
            <w:r w:rsidRPr="00B05EEF">
              <w:rPr>
                <w:rFonts w:ascii="Times New Roman" w:hAnsi="Times New Roman" w:cs="Times New Roman"/>
                <w:sz w:val="24"/>
                <w:szCs w:val="24"/>
              </w:rPr>
              <w:t>Surgeon</w:t>
            </w:r>
          </w:p>
        </w:tc>
        <w:tc>
          <w:tcPr>
            <w:tcW w:w="0" w:type="auto"/>
            <w:tcBorders>
              <w:top w:val="single" w:sz="2" w:space="0" w:color="auto"/>
              <w:left w:val="single" w:sz="2" w:space="0" w:color="auto"/>
              <w:bottom w:val="single" w:sz="6" w:space="0" w:color="auto"/>
              <w:right w:val="single" w:sz="2" w:space="0" w:color="auto"/>
            </w:tcBorders>
            <w:vAlign w:val="center"/>
            <w:hideMark/>
          </w:tcPr>
          <w:p w14:paraId="2F7AF1B3" w14:textId="77777777" w:rsidR="00B05EEF" w:rsidRPr="00B05EEF" w:rsidRDefault="00B05EEF" w:rsidP="00B05EEF">
            <w:pPr>
              <w:rPr>
                <w:rFonts w:ascii="Times New Roman" w:hAnsi="Times New Roman" w:cs="Times New Roman"/>
                <w:sz w:val="24"/>
                <w:szCs w:val="24"/>
              </w:rPr>
            </w:pPr>
            <w:r w:rsidRPr="00B05EEF">
              <w:rPr>
                <w:rFonts w:ascii="Times New Roman" w:hAnsi="Times New Roman" w:cs="Times New Roman"/>
                <w:sz w:val="24"/>
                <w:szCs w:val="24"/>
              </w:rPr>
              <w:t>#3</w:t>
            </w:r>
          </w:p>
        </w:tc>
      </w:tr>
      <w:tr w:rsidR="00B05EEF" w:rsidRPr="00B05EEF" w14:paraId="4C1FF14E" w14:textId="77777777" w:rsidTr="00B05EEF">
        <w:tc>
          <w:tcPr>
            <w:tcW w:w="0" w:type="auto"/>
            <w:tcBorders>
              <w:top w:val="single" w:sz="2" w:space="0" w:color="auto"/>
              <w:left w:val="single" w:sz="2" w:space="0" w:color="auto"/>
              <w:bottom w:val="single" w:sz="6" w:space="0" w:color="auto"/>
              <w:right w:val="single" w:sz="2" w:space="0" w:color="auto"/>
            </w:tcBorders>
            <w:vAlign w:val="center"/>
            <w:hideMark/>
          </w:tcPr>
          <w:p w14:paraId="32639B8F" w14:textId="77777777" w:rsidR="00B05EEF" w:rsidRPr="00B05EEF" w:rsidRDefault="00B05EEF" w:rsidP="00B05EEF">
            <w:pPr>
              <w:rPr>
                <w:rFonts w:ascii="Times New Roman" w:hAnsi="Times New Roman" w:cs="Times New Roman"/>
                <w:sz w:val="24"/>
                <w:szCs w:val="24"/>
              </w:rPr>
            </w:pPr>
            <w:r w:rsidRPr="00B05EEF">
              <w:rPr>
                <w:rFonts w:ascii="Times New Roman" w:hAnsi="Times New Roman" w:cs="Times New Roman"/>
                <w:sz w:val="24"/>
                <w:szCs w:val="24"/>
              </w:rPr>
              <w:t>Rehab Facility</w:t>
            </w:r>
          </w:p>
        </w:tc>
        <w:tc>
          <w:tcPr>
            <w:tcW w:w="0" w:type="auto"/>
            <w:tcBorders>
              <w:top w:val="single" w:sz="2" w:space="0" w:color="auto"/>
              <w:left w:val="single" w:sz="2" w:space="0" w:color="auto"/>
              <w:bottom w:val="single" w:sz="6" w:space="0" w:color="auto"/>
              <w:right w:val="single" w:sz="2" w:space="0" w:color="auto"/>
            </w:tcBorders>
            <w:vAlign w:val="center"/>
            <w:hideMark/>
          </w:tcPr>
          <w:p w14:paraId="325398F6" w14:textId="77777777" w:rsidR="00B05EEF" w:rsidRPr="00B05EEF" w:rsidRDefault="00B05EEF" w:rsidP="00B05EEF">
            <w:pPr>
              <w:rPr>
                <w:rFonts w:ascii="Times New Roman" w:hAnsi="Times New Roman" w:cs="Times New Roman"/>
                <w:sz w:val="24"/>
                <w:szCs w:val="24"/>
              </w:rPr>
            </w:pPr>
            <w:r w:rsidRPr="00B05EEF">
              <w:rPr>
                <w:rFonts w:ascii="Times New Roman" w:hAnsi="Times New Roman" w:cs="Times New Roman"/>
                <w:sz w:val="24"/>
                <w:szCs w:val="24"/>
              </w:rPr>
              <w:t>#4</w:t>
            </w:r>
          </w:p>
        </w:tc>
      </w:tr>
      <w:tr w:rsidR="00B05EEF" w:rsidRPr="00B05EEF" w14:paraId="46B61550" w14:textId="77777777" w:rsidTr="00B05EEF">
        <w:tc>
          <w:tcPr>
            <w:tcW w:w="0" w:type="auto"/>
            <w:tcBorders>
              <w:top w:val="single" w:sz="2" w:space="0" w:color="auto"/>
              <w:left w:val="single" w:sz="2" w:space="0" w:color="auto"/>
              <w:bottom w:val="single" w:sz="6" w:space="0" w:color="auto"/>
              <w:right w:val="single" w:sz="2" w:space="0" w:color="auto"/>
            </w:tcBorders>
            <w:vAlign w:val="center"/>
            <w:hideMark/>
          </w:tcPr>
          <w:p w14:paraId="0079124F" w14:textId="77777777" w:rsidR="00B05EEF" w:rsidRPr="00B05EEF" w:rsidRDefault="00B05EEF" w:rsidP="00B05EEF">
            <w:pPr>
              <w:rPr>
                <w:rFonts w:ascii="Times New Roman" w:hAnsi="Times New Roman" w:cs="Times New Roman"/>
                <w:sz w:val="24"/>
                <w:szCs w:val="24"/>
              </w:rPr>
            </w:pPr>
            <w:r w:rsidRPr="00B05EEF">
              <w:rPr>
                <w:rFonts w:ascii="Times New Roman" w:hAnsi="Times New Roman" w:cs="Times New Roman"/>
                <w:sz w:val="24"/>
                <w:szCs w:val="24"/>
              </w:rPr>
              <w:t>Follow-up Visit</w:t>
            </w:r>
          </w:p>
        </w:tc>
        <w:tc>
          <w:tcPr>
            <w:tcW w:w="0" w:type="auto"/>
            <w:tcBorders>
              <w:top w:val="single" w:sz="2" w:space="0" w:color="auto"/>
              <w:left w:val="single" w:sz="2" w:space="0" w:color="auto"/>
              <w:bottom w:val="single" w:sz="6" w:space="0" w:color="auto"/>
              <w:right w:val="single" w:sz="2" w:space="0" w:color="auto"/>
            </w:tcBorders>
            <w:vAlign w:val="center"/>
            <w:hideMark/>
          </w:tcPr>
          <w:p w14:paraId="3FC0136D" w14:textId="77777777" w:rsidR="00B05EEF" w:rsidRPr="00B05EEF" w:rsidRDefault="00B05EEF" w:rsidP="00B05EEF">
            <w:pPr>
              <w:rPr>
                <w:rFonts w:ascii="Times New Roman" w:hAnsi="Times New Roman" w:cs="Times New Roman"/>
                <w:sz w:val="24"/>
                <w:szCs w:val="24"/>
              </w:rPr>
            </w:pPr>
            <w:r w:rsidRPr="00B05EEF">
              <w:rPr>
                <w:rFonts w:ascii="Times New Roman" w:hAnsi="Times New Roman" w:cs="Times New Roman"/>
                <w:sz w:val="24"/>
                <w:szCs w:val="24"/>
              </w:rPr>
              <w:t>#5</w:t>
            </w:r>
          </w:p>
        </w:tc>
      </w:tr>
    </w:tbl>
    <w:p w14:paraId="525C85C3" w14:textId="77777777" w:rsidR="00B05EEF" w:rsidRPr="00B05EEF" w:rsidRDefault="00B05EEF" w:rsidP="00B05EEF">
      <w:pPr>
        <w:numPr>
          <w:ilvl w:val="0"/>
          <w:numId w:val="39"/>
        </w:numPr>
        <w:rPr>
          <w:rFonts w:ascii="Times New Roman" w:hAnsi="Times New Roman" w:cs="Times New Roman"/>
          <w:sz w:val="24"/>
          <w:szCs w:val="24"/>
        </w:rPr>
      </w:pPr>
      <w:r w:rsidRPr="00B05EEF">
        <w:rPr>
          <w:rFonts w:ascii="Times New Roman" w:hAnsi="Times New Roman" w:cs="Times New Roman"/>
          <w:sz w:val="24"/>
          <w:szCs w:val="24"/>
        </w:rPr>
        <w:t>This fragmentation leads to six separate bills, revealing the </w:t>
      </w:r>
      <w:r w:rsidRPr="00B05EEF">
        <w:rPr>
          <w:rFonts w:ascii="Times New Roman" w:hAnsi="Times New Roman" w:cs="Times New Roman"/>
          <w:b/>
          <w:bCs/>
          <w:sz w:val="24"/>
          <w:szCs w:val="24"/>
        </w:rPr>
        <w:t>fee-for-service</w:t>
      </w:r>
      <w:r w:rsidRPr="00B05EEF">
        <w:rPr>
          <w:rFonts w:ascii="Times New Roman" w:hAnsi="Times New Roman" w:cs="Times New Roman"/>
          <w:sz w:val="24"/>
          <w:szCs w:val="24"/>
        </w:rPr>
        <w:t> model prevalent within the U.S. healthcare system. This model incentivizes providers to deliver more services without necessarily prioritizing patient outcomes.</w:t>
      </w:r>
    </w:p>
    <w:p w14:paraId="428472AA" w14:textId="77777777" w:rsidR="00B05EEF" w:rsidRPr="00B05EEF" w:rsidRDefault="00B05EEF" w:rsidP="00B05EEF">
      <w:pPr>
        <w:rPr>
          <w:rFonts w:ascii="Times New Roman" w:hAnsi="Times New Roman" w:cs="Times New Roman"/>
          <w:b/>
          <w:bCs/>
          <w:sz w:val="24"/>
          <w:szCs w:val="24"/>
        </w:rPr>
      </w:pPr>
      <w:r w:rsidRPr="00B05EEF">
        <w:rPr>
          <w:rFonts w:ascii="Times New Roman" w:hAnsi="Times New Roman" w:cs="Times New Roman"/>
          <w:b/>
          <w:bCs/>
          <w:sz w:val="24"/>
          <w:szCs w:val="24"/>
        </w:rPr>
        <w:t>The Fee-for-Service Dilemma</w:t>
      </w:r>
    </w:p>
    <w:p w14:paraId="6E2FC204" w14:textId="77777777" w:rsidR="00B05EEF" w:rsidRPr="00B05EEF" w:rsidRDefault="00B05EEF" w:rsidP="00B05EEF">
      <w:pPr>
        <w:numPr>
          <w:ilvl w:val="0"/>
          <w:numId w:val="40"/>
        </w:numPr>
        <w:rPr>
          <w:rFonts w:ascii="Times New Roman" w:hAnsi="Times New Roman" w:cs="Times New Roman"/>
          <w:sz w:val="24"/>
          <w:szCs w:val="24"/>
        </w:rPr>
      </w:pPr>
      <w:r w:rsidRPr="00B05EEF">
        <w:rPr>
          <w:rFonts w:ascii="Times New Roman" w:hAnsi="Times New Roman" w:cs="Times New Roman"/>
          <w:sz w:val="24"/>
          <w:szCs w:val="24"/>
        </w:rPr>
        <w:t>The </w:t>
      </w:r>
      <w:r w:rsidRPr="00B05EEF">
        <w:rPr>
          <w:rFonts w:ascii="Times New Roman" w:hAnsi="Times New Roman" w:cs="Times New Roman"/>
          <w:b/>
          <w:bCs/>
          <w:sz w:val="24"/>
          <w:szCs w:val="24"/>
        </w:rPr>
        <w:t>fee-for-service</w:t>
      </w:r>
      <w:r w:rsidRPr="00B05EEF">
        <w:rPr>
          <w:rFonts w:ascii="Times New Roman" w:hAnsi="Times New Roman" w:cs="Times New Roman"/>
          <w:sz w:val="24"/>
          <w:szCs w:val="24"/>
        </w:rPr>
        <w:t> system allows providers to charge for every service rendered, often resulting in:</w:t>
      </w:r>
    </w:p>
    <w:p w14:paraId="393300A0" w14:textId="77777777" w:rsidR="00B05EEF" w:rsidRPr="00B05EEF" w:rsidRDefault="00B05EEF" w:rsidP="00B05EEF">
      <w:pPr>
        <w:numPr>
          <w:ilvl w:val="1"/>
          <w:numId w:val="40"/>
        </w:numPr>
        <w:rPr>
          <w:rFonts w:ascii="Times New Roman" w:hAnsi="Times New Roman" w:cs="Times New Roman"/>
          <w:sz w:val="24"/>
          <w:szCs w:val="24"/>
        </w:rPr>
      </w:pPr>
      <w:r w:rsidRPr="00B05EEF">
        <w:rPr>
          <w:rFonts w:ascii="Times New Roman" w:hAnsi="Times New Roman" w:cs="Times New Roman"/>
          <w:b/>
          <w:bCs/>
          <w:sz w:val="24"/>
          <w:szCs w:val="24"/>
        </w:rPr>
        <w:t>Overuse of Services</w:t>
      </w:r>
      <w:r w:rsidRPr="00B05EEF">
        <w:rPr>
          <w:rFonts w:ascii="Times New Roman" w:hAnsi="Times New Roman" w:cs="Times New Roman"/>
          <w:sz w:val="24"/>
          <w:szCs w:val="24"/>
        </w:rPr>
        <w:t>: Providers have a financial incentive to deliver unnecessary tests or procedures.</w:t>
      </w:r>
    </w:p>
    <w:p w14:paraId="74ABC6A0" w14:textId="77777777" w:rsidR="00B05EEF" w:rsidRPr="00B05EEF" w:rsidRDefault="00B05EEF" w:rsidP="00B05EEF">
      <w:pPr>
        <w:numPr>
          <w:ilvl w:val="1"/>
          <w:numId w:val="40"/>
        </w:numPr>
        <w:rPr>
          <w:rFonts w:ascii="Times New Roman" w:hAnsi="Times New Roman" w:cs="Times New Roman"/>
          <w:sz w:val="24"/>
          <w:szCs w:val="24"/>
        </w:rPr>
      </w:pPr>
      <w:r w:rsidRPr="00B05EEF">
        <w:rPr>
          <w:rFonts w:ascii="Times New Roman" w:hAnsi="Times New Roman" w:cs="Times New Roman"/>
          <w:b/>
          <w:bCs/>
          <w:sz w:val="24"/>
          <w:szCs w:val="24"/>
        </w:rPr>
        <w:t>Costs Outstripping Value</w:t>
      </w:r>
      <w:r w:rsidRPr="00B05EEF">
        <w:rPr>
          <w:rFonts w:ascii="Times New Roman" w:hAnsi="Times New Roman" w:cs="Times New Roman"/>
          <w:sz w:val="24"/>
          <w:szCs w:val="24"/>
        </w:rPr>
        <w:t>: Billing is isolated; thus, care quality can be compromised in favor of high service volume.</w:t>
      </w:r>
    </w:p>
    <w:p w14:paraId="7CEFD36B" w14:textId="77777777" w:rsidR="00B05EEF" w:rsidRPr="00B05EEF" w:rsidRDefault="00B05EEF" w:rsidP="00B05EEF">
      <w:pPr>
        <w:rPr>
          <w:rFonts w:ascii="Times New Roman" w:hAnsi="Times New Roman" w:cs="Times New Roman"/>
          <w:sz w:val="24"/>
          <w:szCs w:val="24"/>
        </w:rPr>
      </w:pPr>
      <w:r w:rsidRPr="00B05EEF">
        <w:rPr>
          <w:rFonts w:ascii="Times New Roman" w:hAnsi="Times New Roman" w:cs="Times New Roman"/>
          <w:sz w:val="24"/>
          <w:szCs w:val="24"/>
        </w:rPr>
        <w:t>As an analogy, consider a </w:t>
      </w:r>
      <w:r w:rsidRPr="00B05EEF">
        <w:rPr>
          <w:rFonts w:ascii="Times New Roman" w:hAnsi="Times New Roman" w:cs="Times New Roman"/>
          <w:b/>
          <w:bCs/>
          <w:sz w:val="24"/>
          <w:szCs w:val="24"/>
        </w:rPr>
        <w:t>contractor</w:t>
      </w:r>
      <w:r w:rsidRPr="00B05EEF">
        <w:rPr>
          <w:rFonts w:ascii="Times New Roman" w:hAnsi="Times New Roman" w:cs="Times New Roman"/>
          <w:sz w:val="24"/>
          <w:szCs w:val="24"/>
        </w:rPr>
        <w:t> performing a home renovation. The contractor charges based on quantity rather than the overall quality of the work. This model, inherently flawed, encourages unnecessary expenses while lacking accountability for service quality.</w:t>
      </w:r>
    </w:p>
    <w:p w14:paraId="178EB446" w14:textId="77777777" w:rsidR="00B05EEF" w:rsidRPr="00B05EEF" w:rsidRDefault="00B05EEF" w:rsidP="00B05EEF">
      <w:pPr>
        <w:rPr>
          <w:rFonts w:ascii="Times New Roman" w:hAnsi="Times New Roman" w:cs="Times New Roman"/>
          <w:b/>
          <w:bCs/>
          <w:sz w:val="24"/>
          <w:szCs w:val="24"/>
        </w:rPr>
      </w:pPr>
      <w:r w:rsidRPr="00B05EEF">
        <w:rPr>
          <w:rFonts w:ascii="Times New Roman" w:hAnsi="Times New Roman" w:cs="Times New Roman"/>
          <w:b/>
          <w:bCs/>
          <w:sz w:val="24"/>
          <w:szCs w:val="24"/>
        </w:rPr>
        <w:t>Potential Solutions to Healthcare Costs</w:t>
      </w:r>
    </w:p>
    <w:p w14:paraId="58A69368" w14:textId="77777777" w:rsidR="00B05EEF" w:rsidRPr="00B05EEF" w:rsidRDefault="00B05EEF" w:rsidP="00B05EEF">
      <w:pPr>
        <w:rPr>
          <w:rFonts w:ascii="Times New Roman" w:hAnsi="Times New Roman" w:cs="Times New Roman"/>
          <w:sz w:val="24"/>
          <w:szCs w:val="24"/>
        </w:rPr>
      </w:pPr>
      <w:r w:rsidRPr="00B05EEF">
        <w:rPr>
          <w:rFonts w:ascii="Times New Roman" w:hAnsi="Times New Roman" w:cs="Times New Roman"/>
          <w:sz w:val="24"/>
          <w:szCs w:val="24"/>
        </w:rPr>
        <w:lastRenderedPageBreak/>
        <w:t>Modifying the current fee-for-service system involves various strategies to create a more integrated approach to healthcare delivery:</w:t>
      </w:r>
    </w:p>
    <w:p w14:paraId="0971DC8B" w14:textId="77777777" w:rsidR="00B05EEF" w:rsidRPr="00B05EEF" w:rsidRDefault="00B05EEF" w:rsidP="00B05EEF">
      <w:pPr>
        <w:numPr>
          <w:ilvl w:val="0"/>
          <w:numId w:val="41"/>
        </w:numPr>
        <w:rPr>
          <w:rFonts w:ascii="Times New Roman" w:hAnsi="Times New Roman" w:cs="Times New Roman"/>
          <w:sz w:val="24"/>
          <w:szCs w:val="24"/>
        </w:rPr>
      </w:pPr>
      <w:r w:rsidRPr="00B05EEF">
        <w:rPr>
          <w:rFonts w:ascii="Times New Roman" w:hAnsi="Times New Roman" w:cs="Times New Roman"/>
          <w:b/>
          <w:bCs/>
          <w:sz w:val="24"/>
          <w:szCs w:val="24"/>
        </w:rPr>
        <w:t>Pay-for-Performance (P4P)</w:t>
      </w:r>
      <w:r w:rsidRPr="00B05EEF">
        <w:rPr>
          <w:rFonts w:ascii="Times New Roman" w:hAnsi="Times New Roman" w:cs="Times New Roman"/>
          <w:sz w:val="24"/>
          <w:szCs w:val="24"/>
        </w:rPr>
        <w:t>:</w:t>
      </w:r>
    </w:p>
    <w:p w14:paraId="70267937" w14:textId="77777777" w:rsidR="00B05EEF" w:rsidRPr="00B05EEF" w:rsidRDefault="00B05EEF" w:rsidP="00B05EEF">
      <w:pPr>
        <w:numPr>
          <w:ilvl w:val="1"/>
          <w:numId w:val="41"/>
        </w:numPr>
        <w:rPr>
          <w:rFonts w:ascii="Times New Roman" w:hAnsi="Times New Roman" w:cs="Times New Roman"/>
          <w:sz w:val="24"/>
          <w:szCs w:val="24"/>
        </w:rPr>
      </w:pPr>
      <w:r w:rsidRPr="00B05EEF">
        <w:rPr>
          <w:rFonts w:ascii="Times New Roman" w:hAnsi="Times New Roman" w:cs="Times New Roman"/>
          <w:sz w:val="24"/>
          <w:szCs w:val="24"/>
        </w:rPr>
        <w:t xml:space="preserve">Providers </w:t>
      </w:r>
      <w:proofErr w:type="gramStart"/>
      <w:r w:rsidRPr="00B05EEF">
        <w:rPr>
          <w:rFonts w:ascii="Times New Roman" w:hAnsi="Times New Roman" w:cs="Times New Roman"/>
          <w:sz w:val="24"/>
          <w:szCs w:val="24"/>
        </w:rPr>
        <w:t>incentivized</w:t>
      </w:r>
      <w:proofErr w:type="gramEnd"/>
      <w:r w:rsidRPr="00B05EEF">
        <w:rPr>
          <w:rFonts w:ascii="Times New Roman" w:hAnsi="Times New Roman" w:cs="Times New Roman"/>
          <w:sz w:val="24"/>
          <w:szCs w:val="24"/>
        </w:rPr>
        <w:t xml:space="preserve"> to enhance care quality.</w:t>
      </w:r>
    </w:p>
    <w:p w14:paraId="0F052014" w14:textId="77777777" w:rsidR="00B05EEF" w:rsidRPr="00B05EEF" w:rsidRDefault="00B05EEF" w:rsidP="00B05EEF">
      <w:pPr>
        <w:numPr>
          <w:ilvl w:val="1"/>
          <w:numId w:val="41"/>
        </w:numPr>
        <w:rPr>
          <w:rFonts w:ascii="Times New Roman" w:hAnsi="Times New Roman" w:cs="Times New Roman"/>
          <w:sz w:val="24"/>
          <w:szCs w:val="24"/>
        </w:rPr>
      </w:pPr>
      <w:r w:rsidRPr="00B05EEF">
        <w:rPr>
          <w:rFonts w:ascii="Times New Roman" w:hAnsi="Times New Roman" w:cs="Times New Roman"/>
          <w:sz w:val="24"/>
          <w:szCs w:val="24"/>
        </w:rPr>
        <w:t>Addresses issues like </w:t>
      </w:r>
      <w:r w:rsidRPr="00B05EEF">
        <w:rPr>
          <w:rFonts w:ascii="Times New Roman" w:hAnsi="Times New Roman" w:cs="Times New Roman"/>
          <w:b/>
          <w:bCs/>
          <w:sz w:val="24"/>
          <w:szCs w:val="24"/>
        </w:rPr>
        <w:t>hospital readmissions</w:t>
      </w:r>
      <w:r w:rsidRPr="00B05EEF">
        <w:rPr>
          <w:rFonts w:ascii="Times New Roman" w:hAnsi="Times New Roman" w:cs="Times New Roman"/>
          <w:sz w:val="24"/>
          <w:szCs w:val="24"/>
        </w:rPr>
        <w:t> through penalties.</w:t>
      </w:r>
    </w:p>
    <w:p w14:paraId="52AC64B9" w14:textId="77777777" w:rsidR="00B05EEF" w:rsidRPr="00B05EEF" w:rsidRDefault="00B05EEF" w:rsidP="00B05EEF">
      <w:pPr>
        <w:numPr>
          <w:ilvl w:val="0"/>
          <w:numId w:val="41"/>
        </w:numPr>
        <w:rPr>
          <w:rFonts w:ascii="Times New Roman" w:hAnsi="Times New Roman" w:cs="Times New Roman"/>
          <w:sz w:val="24"/>
          <w:szCs w:val="24"/>
        </w:rPr>
      </w:pPr>
      <w:r w:rsidRPr="00B05EEF">
        <w:rPr>
          <w:rFonts w:ascii="Times New Roman" w:hAnsi="Times New Roman" w:cs="Times New Roman"/>
          <w:b/>
          <w:bCs/>
          <w:sz w:val="24"/>
          <w:szCs w:val="24"/>
        </w:rPr>
        <w:t>Episodic Care</w:t>
      </w:r>
      <w:r w:rsidRPr="00B05EEF">
        <w:rPr>
          <w:rFonts w:ascii="Times New Roman" w:hAnsi="Times New Roman" w:cs="Times New Roman"/>
          <w:sz w:val="24"/>
          <w:szCs w:val="24"/>
        </w:rPr>
        <w:t>:</w:t>
      </w:r>
    </w:p>
    <w:p w14:paraId="3AA0F5A8" w14:textId="77777777" w:rsidR="00B05EEF" w:rsidRPr="00B05EEF" w:rsidRDefault="00B05EEF" w:rsidP="00B05EEF">
      <w:pPr>
        <w:numPr>
          <w:ilvl w:val="1"/>
          <w:numId w:val="41"/>
        </w:numPr>
        <w:rPr>
          <w:rFonts w:ascii="Times New Roman" w:hAnsi="Times New Roman" w:cs="Times New Roman"/>
          <w:sz w:val="24"/>
          <w:szCs w:val="24"/>
        </w:rPr>
      </w:pPr>
      <w:r w:rsidRPr="00B05EEF">
        <w:rPr>
          <w:rFonts w:ascii="Times New Roman" w:hAnsi="Times New Roman" w:cs="Times New Roman"/>
          <w:sz w:val="24"/>
          <w:szCs w:val="24"/>
        </w:rPr>
        <w:t>A single comprehensive bill for a defined procedure (e.g., heart surgery).</w:t>
      </w:r>
    </w:p>
    <w:p w14:paraId="4BFD0FD0" w14:textId="77777777" w:rsidR="00B05EEF" w:rsidRPr="00B05EEF" w:rsidRDefault="00B05EEF" w:rsidP="00B05EEF">
      <w:pPr>
        <w:numPr>
          <w:ilvl w:val="1"/>
          <w:numId w:val="41"/>
        </w:numPr>
        <w:rPr>
          <w:rFonts w:ascii="Times New Roman" w:hAnsi="Times New Roman" w:cs="Times New Roman"/>
          <w:sz w:val="24"/>
          <w:szCs w:val="24"/>
        </w:rPr>
      </w:pPr>
      <w:r w:rsidRPr="00B05EEF">
        <w:rPr>
          <w:rFonts w:ascii="Times New Roman" w:hAnsi="Times New Roman" w:cs="Times New Roman"/>
          <w:sz w:val="24"/>
          <w:szCs w:val="24"/>
        </w:rPr>
        <w:t>Promotes teamwork among providers to ensure optimal care within a fixed budget.</w:t>
      </w:r>
    </w:p>
    <w:p w14:paraId="465479FA" w14:textId="77777777" w:rsidR="00B05EEF" w:rsidRPr="00B05EEF" w:rsidRDefault="00B05EEF" w:rsidP="00B05EEF">
      <w:pPr>
        <w:numPr>
          <w:ilvl w:val="0"/>
          <w:numId w:val="41"/>
        </w:numPr>
        <w:rPr>
          <w:rFonts w:ascii="Times New Roman" w:hAnsi="Times New Roman" w:cs="Times New Roman"/>
          <w:sz w:val="24"/>
          <w:szCs w:val="24"/>
        </w:rPr>
      </w:pPr>
      <w:r w:rsidRPr="00B05EEF">
        <w:rPr>
          <w:rFonts w:ascii="Times New Roman" w:hAnsi="Times New Roman" w:cs="Times New Roman"/>
          <w:b/>
          <w:bCs/>
          <w:sz w:val="24"/>
          <w:szCs w:val="24"/>
        </w:rPr>
        <w:t>Global Care</w:t>
      </w:r>
      <w:r w:rsidRPr="00B05EEF">
        <w:rPr>
          <w:rFonts w:ascii="Times New Roman" w:hAnsi="Times New Roman" w:cs="Times New Roman"/>
          <w:sz w:val="24"/>
          <w:szCs w:val="24"/>
        </w:rPr>
        <w:t>:</w:t>
      </w:r>
    </w:p>
    <w:p w14:paraId="31D83660" w14:textId="77777777" w:rsidR="00B05EEF" w:rsidRPr="00B05EEF" w:rsidRDefault="00B05EEF" w:rsidP="00B05EEF">
      <w:pPr>
        <w:numPr>
          <w:ilvl w:val="1"/>
          <w:numId w:val="41"/>
        </w:numPr>
        <w:rPr>
          <w:rFonts w:ascii="Times New Roman" w:hAnsi="Times New Roman" w:cs="Times New Roman"/>
          <w:sz w:val="24"/>
          <w:szCs w:val="24"/>
        </w:rPr>
      </w:pPr>
      <w:r w:rsidRPr="00B05EEF">
        <w:rPr>
          <w:rFonts w:ascii="Times New Roman" w:hAnsi="Times New Roman" w:cs="Times New Roman"/>
          <w:sz w:val="24"/>
          <w:szCs w:val="24"/>
        </w:rPr>
        <w:t>A broader approach that encompasses ongoing treatment for specific chronic conditions.</w:t>
      </w:r>
    </w:p>
    <w:p w14:paraId="4EAAD073" w14:textId="77777777" w:rsidR="00B05EEF" w:rsidRPr="00B05EEF" w:rsidRDefault="00B05EEF" w:rsidP="00B05EEF">
      <w:pPr>
        <w:numPr>
          <w:ilvl w:val="1"/>
          <w:numId w:val="41"/>
        </w:numPr>
        <w:rPr>
          <w:rFonts w:ascii="Times New Roman" w:hAnsi="Times New Roman" w:cs="Times New Roman"/>
          <w:sz w:val="24"/>
          <w:szCs w:val="24"/>
        </w:rPr>
      </w:pPr>
      <w:r w:rsidRPr="00B05EEF">
        <w:rPr>
          <w:rFonts w:ascii="Times New Roman" w:hAnsi="Times New Roman" w:cs="Times New Roman"/>
          <w:sz w:val="24"/>
          <w:szCs w:val="24"/>
        </w:rPr>
        <w:t>Focus on long-term health rather than individual procedures.</w:t>
      </w:r>
    </w:p>
    <w:p w14:paraId="0A0BA1E0" w14:textId="77777777" w:rsidR="00B05EEF" w:rsidRPr="00B05EEF" w:rsidRDefault="00B05EEF" w:rsidP="00B05EEF">
      <w:pPr>
        <w:numPr>
          <w:ilvl w:val="0"/>
          <w:numId w:val="41"/>
        </w:numPr>
        <w:rPr>
          <w:rFonts w:ascii="Times New Roman" w:hAnsi="Times New Roman" w:cs="Times New Roman"/>
          <w:sz w:val="24"/>
          <w:szCs w:val="24"/>
        </w:rPr>
      </w:pPr>
      <w:r w:rsidRPr="00B05EEF">
        <w:rPr>
          <w:rFonts w:ascii="Times New Roman" w:hAnsi="Times New Roman" w:cs="Times New Roman"/>
          <w:b/>
          <w:bCs/>
          <w:sz w:val="24"/>
          <w:szCs w:val="24"/>
        </w:rPr>
        <w:t>Full Capitation or Accountable Care</w:t>
      </w:r>
      <w:r w:rsidRPr="00B05EEF">
        <w:rPr>
          <w:rFonts w:ascii="Times New Roman" w:hAnsi="Times New Roman" w:cs="Times New Roman"/>
          <w:sz w:val="24"/>
          <w:szCs w:val="24"/>
        </w:rPr>
        <w:t>:</w:t>
      </w:r>
    </w:p>
    <w:p w14:paraId="7B4DB689" w14:textId="77777777" w:rsidR="00B05EEF" w:rsidRPr="00B05EEF" w:rsidRDefault="00B05EEF" w:rsidP="00B05EEF">
      <w:pPr>
        <w:numPr>
          <w:ilvl w:val="1"/>
          <w:numId w:val="41"/>
        </w:numPr>
        <w:rPr>
          <w:rFonts w:ascii="Times New Roman" w:hAnsi="Times New Roman" w:cs="Times New Roman"/>
          <w:sz w:val="24"/>
          <w:szCs w:val="24"/>
        </w:rPr>
      </w:pPr>
      <w:r w:rsidRPr="00B05EEF">
        <w:rPr>
          <w:rFonts w:ascii="Times New Roman" w:hAnsi="Times New Roman" w:cs="Times New Roman"/>
          <w:sz w:val="24"/>
          <w:szCs w:val="24"/>
        </w:rPr>
        <w:t>A population-based funding model, wherein a health organization receives a lump sum for all care within a certain time frame.</w:t>
      </w:r>
    </w:p>
    <w:p w14:paraId="1DA78AB3" w14:textId="33D1D9E4" w:rsidR="002F4C15" w:rsidRPr="002F4C15" w:rsidRDefault="00B05EEF" w:rsidP="002F4C15">
      <w:pPr>
        <w:numPr>
          <w:ilvl w:val="1"/>
          <w:numId w:val="41"/>
        </w:numPr>
        <w:rPr>
          <w:rFonts w:ascii="Times New Roman" w:hAnsi="Times New Roman" w:cs="Times New Roman"/>
          <w:sz w:val="24"/>
          <w:szCs w:val="24"/>
        </w:rPr>
      </w:pPr>
      <w:r w:rsidRPr="00B05EEF">
        <w:rPr>
          <w:rFonts w:ascii="Times New Roman" w:hAnsi="Times New Roman" w:cs="Times New Roman"/>
          <w:sz w:val="24"/>
          <w:szCs w:val="24"/>
        </w:rPr>
        <w:t>This strategy ensures ongoing care management, incentivizing providers to keep patients healthy and avoid costly hospitalizations.</w:t>
      </w:r>
    </w:p>
    <w:p w14:paraId="31D3E9D4" w14:textId="2F0F3D5C" w:rsidR="00B05EEF" w:rsidRDefault="00B05EEF" w:rsidP="00FC676D">
      <w:pPr>
        <w:rPr>
          <w:rFonts w:ascii="Times New Roman" w:hAnsi="Times New Roman" w:cs="Times New Roman"/>
          <w:sz w:val="24"/>
          <w:szCs w:val="24"/>
        </w:rPr>
      </w:pPr>
      <w:r w:rsidRPr="00B05EEF">
        <w:rPr>
          <w:rFonts w:ascii="Times New Roman" w:hAnsi="Times New Roman" w:cs="Times New Roman"/>
          <w:b/>
          <w:bCs/>
          <w:color w:val="FF0000"/>
          <w:sz w:val="28"/>
          <w:szCs w:val="28"/>
        </w:rPr>
        <w:t>Private health insurance</w:t>
      </w:r>
    </w:p>
    <w:p w14:paraId="0E415FA0" w14:textId="77777777" w:rsidR="00B05EEF" w:rsidRPr="00B05EEF" w:rsidRDefault="00B05EEF" w:rsidP="00B05EEF">
      <w:pPr>
        <w:rPr>
          <w:rFonts w:ascii="Times New Roman" w:hAnsi="Times New Roman" w:cs="Times New Roman"/>
          <w:b/>
          <w:bCs/>
          <w:sz w:val="24"/>
          <w:szCs w:val="24"/>
        </w:rPr>
      </w:pPr>
      <w:r w:rsidRPr="00B05EEF">
        <w:rPr>
          <w:rFonts w:ascii="Times New Roman" w:hAnsi="Times New Roman" w:cs="Times New Roman"/>
          <w:b/>
          <w:bCs/>
          <w:sz w:val="24"/>
          <w:szCs w:val="24"/>
        </w:rPr>
        <w:t>Historical Context</w:t>
      </w:r>
    </w:p>
    <w:p w14:paraId="7CFE323F" w14:textId="77777777" w:rsidR="00B05EEF" w:rsidRPr="00B05EEF" w:rsidRDefault="00B05EEF" w:rsidP="00B05EEF">
      <w:pPr>
        <w:numPr>
          <w:ilvl w:val="0"/>
          <w:numId w:val="42"/>
        </w:numPr>
        <w:rPr>
          <w:rFonts w:ascii="Times New Roman" w:hAnsi="Times New Roman" w:cs="Times New Roman"/>
          <w:sz w:val="24"/>
          <w:szCs w:val="24"/>
        </w:rPr>
      </w:pPr>
      <w:r w:rsidRPr="00B05EEF">
        <w:rPr>
          <w:rFonts w:ascii="Times New Roman" w:hAnsi="Times New Roman" w:cs="Times New Roman"/>
          <w:b/>
          <w:bCs/>
          <w:sz w:val="24"/>
          <w:szCs w:val="24"/>
        </w:rPr>
        <w:t>Pre-1920s Origins</w:t>
      </w:r>
    </w:p>
    <w:p w14:paraId="3EDA92C6" w14:textId="77777777" w:rsidR="00B05EEF" w:rsidRPr="00B05EEF" w:rsidRDefault="00B05EEF" w:rsidP="00B05EEF">
      <w:pPr>
        <w:numPr>
          <w:ilvl w:val="1"/>
          <w:numId w:val="42"/>
        </w:numPr>
        <w:rPr>
          <w:rFonts w:ascii="Times New Roman" w:hAnsi="Times New Roman" w:cs="Times New Roman"/>
          <w:sz w:val="24"/>
          <w:szCs w:val="24"/>
        </w:rPr>
      </w:pPr>
      <w:r w:rsidRPr="00B05EEF">
        <w:rPr>
          <w:rFonts w:ascii="Times New Roman" w:hAnsi="Times New Roman" w:cs="Times New Roman"/>
          <w:sz w:val="24"/>
          <w:szCs w:val="24"/>
        </w:rPr>
        <w:t>Formation of a </w:t>
      </w:r>
      <w:r w:rsidRPr="00B05EEF">
        <w:rPr>
          <w:rFonts w:ascii="Times New Roman" w:hAnsi="Times New Roman" w:cs="Times New Roman"/>
          <w:i/>
          <w:iCs/>
          <w:sz w:val="24"/>
          <w:szCs w:val="24"/>
        </w:rPr>
        <w:t>membership model</w:t>
      </w:r>
      <w:r w:rsidRPr="00B05EEF">
        <w:rPr>
          <w:rFonts w:ascii="Times New Roman" w:hAnsi="Times New Roman" w:cs="Times New Roman"/>
          <w:sz w:val="24"/>
          <w:szCs w:val="24"/>
        </w:rPr>
        <w:t> by a group of doctors.</w:t>
      </w:r>
    </w:p>
    <w:p w14:paraId="623D8161" w14:textId="77777777" w:rsidR="00B05EEF" w:rsidRPr="00B05EEF" w:rsidRDefault="00B05EEF" w:rsidP="00B05EEF">
      <w:pPr>
        <w:numPr>
          <w:ilvl w:val="1"/>
          <w:numId w:val="42"/>
        </w:numPr>
        <w:rPr>
          <w:rFonts w:ascii="Times New Roman" w:hAnsi="Times New Roman" w:cs="Times New Roman"/>
          <w:sz w:val="24"/>
          <w:szCs w:val="24"/>
        </w:rPr>
      </w:pPr>
      <w:r w:rsidRPr="00B05EEF">
        <w:rPr>
          <w:rFonts w:ascii="Times New Roman" w:hAnsi="Times New Roman" w:cs="Times New Roman"/>
          <w:sz w:val="24"/>
          <w:szCs w:val="24"/>
        </w:rPr>
        <w:t xml:space="preserve">Patients paid a regular subscription fee for access to medical care, </w:t>
      </w:r>
      <w:proofErr w:type="gramStart"/>
      <w:r w:rsidRPr="00B05EEF">
        <w:rPr>
          <w:rFonts w:ascii="Times New Roman" w:hAnsi="Times New Roman" w:cs="Times New Roman"/>
          <w:sz w:val="24"/>
          <w:szCs w:val="24"/>
        </w:rPr>
        <w:t>similar to</w:t>
      </w:r>
      <w:proofErr w:type="gramEnd"/>
      <w:r w:rsidRPr="00B05EEF">
        <w:rPr>
          <w:rFonts w:ascii="Times New Roman" w:hAnsi="Times New Roman" w:cs="Times New Roman"/>
          <w:sz w:val="24"/>
          <w:szCs w:val="24"/>
        </w:rPr>
        <w:t xml:space="preserve"> a health club.</w:t>
      </w:r>
    </w:p>
    <w:p w14:paraId="6C996311" w14:textId="77777777" w:rsidR="00B05EEF" w:rsidRPr="00B05EEF" w:rsidRDefault="00B05EEF" w:rsidP="00B05EEF">
      <w:pPr>
        <w:numPr>
          <w:ilvl w:val="0"/>
          <w:numId w:val="42"/>
        </w:numPr>
        <w:rPr>
          <w:rFonts w:ascii="Times New Roman" w:hAnsi="Times New Roman" w:cs="Times New Roman"/>
          <w:sz w:val="24"/>
          <w:szCs w:val="24"/>
        </w:rPr>
      </w:pPr>
      <w:r w:rsidRPr="00B05EEF">
        <w:rPr>
          <w:rFonts w:ascii="Times New Roman" w:hAnsi="Times New Roman" w:cs="Times New Roman"/>
          <w:b/>
          <w:bCs/>
          <w:sz w:val="24"/>
          <w:szCs w:val="24"/>
        </w:rPr>
        <w:t>1930s Developments</w:t>
      </w:r>
    </w:p>
    <w:p w14:paraId="537A748B" w14:textId="77777777" w:rsidR="00B05EEF" w:rsidRPr="00B05EEF" w:rsidRDefault="00B05EEF" w:rsidP="00B05EEF">
      <w:pPr>
        <w:numPr>
          <w:ilvl w:val="1"/>
          <w:numId w:val="42"/>
        </w:numPr>
        <w:rPr>
          <w:rFonts w:ascii="Times New Roman" w:hAnsi="Times New Roman" w:cs="Times New Roman"/>
          <w:sz w:val="24"/>
          <w:szCs w:val="24"/>
        </w:rPr>
      </w:pPr>
      <w:r w:rsidRPr="00B05EEF">
        <w:rPr>
          <w:rFonts w:ascii="Times New Roman" w:hAnsi="Times New Roman" w:cs="Times New Roman"/>
          <w:sz w:val="24"/>
          <w:szCs w:val="24"/>
        </w:rPr>
        <w:t>An early attempt at </w:t>
      </w:r>
      <w:r w:rsidRPr="00B05EEF">
        <w:rPr>
          <w:rFonts w:ascii="Times New Roman" w:hAnsi="Times New Roman" w:cs="Times New Roman"/>
          <w:i/>
          <w:iCs/>
          <w:sz w:val="24"/>
          <w:szCs w:val="24"/>
        </w:rPr>
        <w:t>employer-sponsored insurance (ESI)</w:t>
      </w:r>
      <w:r w:rsidRPr="00B05EEF">
        <w:rPr>
          <w:rFonts w:ascii="Times New Roman" w:hAnsi="Times New Roman" w:cs="Times New Roman"/>
          <w:sz w:val="24"/>
          <w:szCs w:val="24"/>
        </w:rPr>
        <w:t> emerged in Dallas, Texas.</w:t>
      </w:r>
    </w:p>
    <w:p w14:paraId="1BD5CB98" w14:textId="77777777" w:rsidR="00B05EEF" w:rsidRPr="00B05EEF" w:rsidRDefault="00B05EEF" w:rsidP="00B05EEF">
      <w:pPr>
        <w:numPr>
          <w:ilvl w:val="1"/>
          <w:numId w:val="42"/>
        </w:numPr>
        <w:rPr>
          <w:rFonts w:ascii="Times New Roman" w:hAnsi="Times New Roman" w:cs="Times New Roman"/>
          <w:sz w:val="24"/>
          <w:szCs w:val="24"/>
        </w:rPr>
      </w:pPr>
      <w:r w:rsidRPr="00B05EEF">
        <w:rPr>
          <w:rFonts w:ascii="Times New Roman" w:hAnsi="Times New Roman" w:cs="Times New Roman"/>
          <w:sz w:val="24"/>
          <w:szCs w:val="24"/>
        </w:rPr>
        <w:t>A school began providing health insurance for teachers at a cost of about $6, allowing for roughly 20 days in the hospital.</w:t>
      </w:r>
    </w:p>
    <w:p w14:paraId="73F04A8D" w14:textId="77777777" w:rsidR="00B05EEF" w:rsidRPr="00B05EEF" w:rsidRDefault="00B05EEF" w:rsidP="00B05EEF">
      <w:pPr>
        <w:numPr>
          <w:ilvl w:val="1"/>
          <w:numId w:val="42"/>
        </w:numPr>
        <w:rPr>
          <w:rFonts w:ascii="Times New Roman" w:hAnsi="Times New Roman" w:cs="Times New Roman"/>
          <w:sz w:val="24"/>
          <w:szCs w:val="24"/>
        </w:rPr>
      </w:pPr>
      <w:r w:rsidRPr="00B05EEF">
        <w:rPr>
          <w:rFonts w:ascii="Times New Roman" w:hAnsi="Times New Roman" w:cs="Times New Roman"/>
          <w:sz w:val="24"/>
          <w:szCs w:val="24"/>
        </w:rPr>
        <w:t>This model laid the groundwork for modern ESI systems.</w:t>
      </w:r>
    </w:p>
    <w:p w14:paraId="6468F63C" w14:textId="77777777" w:rsidR="00B05EEF" w:rsidRPr="00B05EEF" w:rsidRDefault="00B05EEF" w:rsidP="00B05EEF">
      <w:pPr>
        <w:numPr>
          <w:ilvl w:val="0"/>
          <w:numId w:val="42"/>
        </w:numPr>
        <w:rPr>
          <w:rFonts w:ascii="Times New Roman" w:hAnsi="Times New Roman" w:cs="Times New Roman"/>
          <w:sz w:val="24"/>
          <w:szCs w:val="24"/>
        </w:rPr>
      </w:pPr>
      <w:r w:rsidRPr="00B05EEF">
        <w:rPr>
          <w:rFonts w:ascii="Times New Roman" w:hAnsi="Times New Roman" w:cs="Times New Roman"/>
          <w:b/>
          <w:bCs/>
          <w:sz w:val="24"/>
          <w:szCs w:val="24"/>
        </w:rPr>
        <w:t>1940s Shift</w:t>
      </w:r>
    </w:p>
    <w:p w14:paraId="29BB551C" w14:textId="77777777" w:rsidR="00B05EEF" w:rsidRPr="00B05EEF" w:rsidRDefault="00B05EEF" w:rsidP="00B05EEF">
      <w:pPr>
        <w:numPr>
          <w:ilvl w:val="1"/>
          <w:numId w:val="42"/>
        </w:numPr>
        <w:rPr>
          <w:rFonts w:ascii="Times New Roman" w:hAnsi="Times New Roman" w:cs="Times New Roman"/>
          <w:sz w:val="24"/>
          <w:szCs w:val="24"/>
        </w:rPr>
      </w:pPr>
      <w:r w:rsidRPr="00B05EEF">
        <w:rPr>
          <w:rFonts w:ascii="Times New Roman" w:hAnsi="Times New Roman" w:cs="Times New Roman"/>
          <w:sz w:val="24"/>
          <w:szCs w:val="24"/>
        </w:rPr>
        <w:lastRenderedPageBreak/>
        <w:t>During </w:t>
      </w:r>
      <w:r w:rsidRPr="00B05EEF">
        <w:rPr>
          <w:rFonts w:ascii="Times New Roman" w:hAnsi="Times New Roman" w:cs="Times New Roman"/>
          <w:b/>
          <w:bCs/>
          <w:sz w:val="24"/>
          <w:szCs w:val="24"/>
        </w:rPr>
        <w:t>World War II</w:t>
      </w:r>
      <w:r w:rsidRPr="00B05EEF">
        <w:rPr>
          <w:rFonts w:ascii="Times New Roman" w:hAnsi="Times New Roman" w:cs="Times New Roman"/>
          <w:sz w:val="24"/>
          <w:szCs w:val="24"/>
        </w:rPr>
        <w:t>, businesses faced wage controls imposed by the government.</w:t>
      </w:r>
    </w:p>
    <w:p w14:paraId="12BCC993" w14:textId="77777777" w:rsidR="00B05EEF" w:rsidRPr="00B05EEF" w:rsidRDefault="00B05EEF" w:rsidP="00B05EEF">
      <w:pPr>
        <w:numPr>
          <w:ilvl w:val="1"/>
          <w:numId w:val="42"/>
        </w:numPr>
        <w:rPr>
          <w:rFonts w:ascii="Times New Roman" w:hAnsi="Times New Roman" w:cs="Times New Roman"/>
          <w:sz w:val="24"/>
          <w:szCs w:val="24"/>
        </w:rPr>
      </w:pPr>
      <w:r w:rsidRPr="00B05EEF">
        <w:rPr>
          <w:rFonts w:ascii="Times New Roman" w:hAnsi="Times New Roman" w:cs="Times New Roman"/>
          <w:sz w:val="24"/>
          <w:szCs w:val="24"/>
        </w:rPr>
        <w:t>To attract employees, they began to offer </w:t>
      </w:r>
      <w:r w:rsidRPr="00B05EEF">
        <w:rPr>
          <w:rFonts w:ascii="Times New Roman" w:hAnsi="Times New Roman" w:cs="Times New Roman"/>
          <w:i/>
          <w:iCs/>
          <w:sz w:val="24"/>
          <w:szCs w:val="24"/>
        </w:rPr>
        <w:t>fringe benefits</w:t>
      </w:r>
      <w:r w:rsidRPr="00B05EEF">
        <w:rPr>
          <w:rFonts w:ascii="Times New Roman" w:hAnsi="Times New Roman" w:cs="Times New Roman"/>
          <w:sz w:val="24"/>
          <w:szCs w:val="24"/>
        </w:rPr>
        <w:t>, with health insurance becoming the most sought-after benefit.</w:t>
      </w:r>
    </w:p>
    <w:p w14:paraId="6F8DBAEE" w14:textId="77777777" w:rsidR="00B05EEF" w:rsidRPr="00B05EEF" w:rsidRDefault="00B05EEF" w:rsidP="00B05EEF">
      <w:pPr>
        <w:numPr>
          <w:ilvl w:val="1"/>
          <w:numId w:val="42"/>
        </w:numPr>
        <w:rPr>
          <w:rFonts w:ascii="Times New Roman" w:hAnsi="Times New Roman" w:cs="Times New Roman"/>
          <w:sz w:val="24"/>
          <w:szCs w:val="24"/>
        </w:rPr>
      </w:pPr>
      <w:r w:rsidRPr="00B05EEF">
        <w:rPr>
          <w:rFonts w:ascii="Times New Roman" w:hAnsi="Times New Roman" w:cs="Times New Roman"/>
          <w:sz w:val="24"/>
          <w:szCs w:val="24"/>
        </w:rPr>
        <w:t>The introduction of tax-free health insurance in a 1954 policy accelerated the adoption of employer-sponsored plans.</w:t>
      </w:r>
    </w:p>
    <w:p w14:paraId="2B4934F2" w14:textId="77777777" w:rsidR="00B05EEF" w:rsidRPr="00B05EEF" w:rsidRDefault="00B05EEF" w:rsidP="00B05EEF">
      <w:pPr>
        <w:rPr>
          <w:rFonts w:ascii="Times New Roman" w:hAnsi="Times New Roman" w:cs="Times New Roman"/>
          <w:b/>
          <w:bCs/>
          <w:sz w:val="24"/>
          <w:szCs w:val="24"/>
        </w:rPr>
      </w:pPr>
      <w:r w:rsidRPr="00B05EEF">
        <w:rPr>
          <w:rFonts w:ascii="Times New Roman" w:hAnsi="Times New Roman" w:cs="Times New Roman"/>
          <w:b/>
          <w:bCs/>
          <w:sz w:val="24"/>
          <w:szCs w:val="24"/>
        </w:rPr>
        <w:t>The Explosion of Employer-Sponsored Insurance</w:t>
      </w:r>
    </w:p>
    <w:tbl>
      <w:tblPr>
        <w:tblW w:w="984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12"/>
        <w:gridCol w:w="8329"/>
      </w:tblGrid>
      <w:tr w:rsidR="00B05EEF" w:rsidRPr="00B05EEF" w14:paraId="0A69F60A" w14:textId="77777777" w:rsidTr="00B05EEF">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328104C0" w14:textId="77777777" w:rsidR="00B05EEF" w:rsidRPr="00B05EEF" w:rsidRDefault="00B05EEF" w:rsidP="00B05EEF">
            <w:pPr>
              <w:rPr>
                <w:rFonts w:ascii="Times New Roman" w:hAnsi="Times New Roman" w:cs="Times New Roman"/>
                <w:b/>
                <w:bCs/>
                <w:sz w:val="24"/>
                <w:szCs w:val="24"/>
              </w:rPr>
            </w:pPr>
            <w:r w:rsidRPr="00B05EEF">
              <w:rPr>
                <w:rFonts w:ascii="Times New Roman" w:hAnsi="Times New Roman" w:cs="Times New Roman"/>
                <w:b/>
                <w:bCs/>
                <w:sz w:val="24"/>
                <w:szCs w:val="24"/>
              </w:rPr>
              <w:t>Year</w:t>
            </w:r>
          </w:p>
        </w:tc>
        <w:tc>
          <w:tcPr>
            <w:tcW w:w="0" w:type="auto"/>
            <w:tcBorders>
              <w:top w:val="single" w:sz="2" w:space="0" w:color="auto"/>
              <w:left w:val="single" w:sz="2" w:space="0" w:color="auto"/>
              <w:bottom w:val="single" w:sz="6" w:space="0" w:color="auto"/>
              <w:right w:val="single" w:sz="2" w:space="0" w:color="auto"/>
            </w:tcBorders>
            <w:vAlign w:val="center"/>
            <w:hideMark/>
          </w:tcPr>
          <w:p w14:paraId="1AA0159D" w14:textId="77777777" w:rsidR="00B05EEF" w:rsidRPr="00B05EEF" w:rsidRDefault="00B05EEF" w:rsidP="00B05EEF">
            <w:pPr>
              <w:rPr>
                <w:rFonts w:ascii="Times New Roman" w:hAnsi="Times New Roman" w:cs="Times New Roman"/>
                <w:b/>
                <w:bCs/>
                <w:sz w:val="24"/>
                <w:szCs w:val="24"/>
              </w:rPr>
            </w:pPr>
            <w:r w:rsidRPr="00B05EEF">
              <w:rPr>
                <w:rFonts w:ascii="Times New Roman" w:hAnsi="Times New Roman" w:cs="Times New Roman"/>
                <w:b/>
                <w:bCs/>
                <w:sz w:val="24"/>
                <w:szCs w:val="24"/>
              </w:rPr>
              <w:t>Percentage of Workers with ESI</w:t>
            </w:r>
          </w:p>
        </w:tc>
      </w:tr>
      <w:tr w:rsidR="00B05EEF" w:rsidRPr="00B05EEF" w14:paraId="5E3CC4F0" w14:textId="77777777" w:rsidTr="00B05EEF">
        <w:tc>
          <w:tcPr>
            <w:tcW w:w="0" w:type="auto"/>
            <w:tcBorders>
              <w:top w:val="single" w:sz="2" w:space="0" w:color="auto"/>
              <w:left w:val="single" w:sz="2" w:space="0" w:color="auto"/>
              <w:bottom w:val="single" w:sz="6" w:space="0" w:color="auto"/>
              <w:right w:val="single" w:sz="2" w:space="0" w:color="auto"/>
            </w:tcBorders>
            <w:vAlign w:val="center"/>
            <w:hideMark/>
          </w:tcPr>
          <w:p w14:paraId="1E10947C" w14:textId="77777777" w:rsidR="00B05EEF" w:rsidRPr="00B05EEF" w:rsidRDefault="00B05EEF" w:rsidP="00B05EEF">
            <w:pPr>
              <w:rPr>
                <w:rFonts w:ascii="Times New Roman" w:hAnsi="Times New Roman" w:cs="Times New Roman"/>
                <w:sz w:val="24"/>
                <w:szCs w:val="24"/>
              </w:rPr>
            </w:pPr>
            <w:r w:rsidRPr="00B05EEF">
              <w:rPr>
                <w:rFonts w:ascii="Times New Roman" w:hAnsi="Times New Roman" w:cs="Times New Roman"/>
                <w:sz w:val="24"/>
                <w:szCs w:val="24"/>
              </w:rPr>
              <w:t>1940s</w:t>
            </w:r>
          </w:p>
        </w:tc>
        <w:tc>
          <w:tcPr>
            <w:tcW w:w="0" w:type="auto"/>
            <w:tcBorders>
              <w:top w:val="single" w:sz="2" w:space="0" w:color="auto"/>
              <w:left w:val="single" w:sz="2" w:space="0" w:color="auto"/>
              <w:bottom w:val="single" w:sz="6" w:space="0" w:color="auto"/>
              <w:right w:val="single" w:sz="2" w:space="0" w:color="auto"/>
            </w:tcBorders>
            <w:vAlign w:val="center"/>
            <w:hideMark/>
          </w:tcPr>
          <w:p w14:paraId="7D1D0B05" w14:textId="77777777" w:rsidR="00B05EEF" w:rsidRPr="00B05EEF" w:rsidRDefault="00B05EEF" w:rsidP="00B05EEF">
            <w:pPr>
              <w:rPr>
                <w:rFonts w:ascii="Times New Roman" w:hAnsi="Times New Roman" w:cs="Times New Roman"/>
                <w:sz w:val="24"/>
                <w:szCs w:val="24"/>
              </w:rPr>
            </w:pPr>
            <w:r w:rsidRPr="00B05EEF">
              <w:rPr>
                <w:rFonts w:ascii="Times New Roman" w:hAnsi="Times New Roman" w:cs="Times New Roman"/>
                <w:sz w:val="24"/>
                <w:szCs w:val="24"/>
              </w:rPr>
              <w:t>Low</w:t>
            </w:r>
          </w:p>
        </w:tc>
      </w:tr>
      <w:tr w:rsidR="00B05EEF" w:rsidRPr="00B05EEF" w14:paraId="30D17280" w14:textId="77777777" w:rsidTr="00B05EEF">
        <w:tc>
          <w:tcPr>
            <w:tcW w:w="0" w:type="auto"/>
            <w:tcBorders>
              <w:top w:val="single" w:sz="2" w:space="0" w:color="auto"/>
              <w:left w:val="single" w:sz="2" w:space="0" w:color="auto"/>
              <w:bottom w:val="single" w:sz="6" w:space="0" w:color="auto"/>
              <w:right w:val="single" w:sz="2" w:space="0" w:color="auto"/>
            </w:tcBorders>
            <w:vAlign w:val="center"/>
            <w:hideMark/>
          </w:tcPr>
          <w:p w14:paraId="5C5C0A6C" w14:textId="77777777" w:rsidR="00B05EEF" w:rsidRPr="00B05EEF" w:rsidRDefault="00B05EEF" w:rsidP="00B05EEF">
            <w:pPr>
              <w:rPr>
                <w:rFonts w:ascii="Times New Roman" w:hAnsi="Times New Roman" w:cs="Times New Roman"/>
                <w:sz w:val="24"/>
                <w:szCs w:val="24"/>
              </w:rPr>
            </w:pPr>
            <w:r w:rsidRPr="00B05EEF">
              <w:rPr>
                <w:rFonts w:ascii="Times New Roman" w:hAnsi="Times New Roman" w:cs="Times New Roman"/>
                <w:sz w:val="24"/>
                <w:szCs w:val="24"/>
              </w:rPr>
              <w:t>1960s</w:t>
            </w:r>
          </w:p>
        </w:tc>
        <w:tc>
          <w:tcPr>
            <w:tcW w:w="0" w:type="auto"/>
            <w:tcBorders>
              <w:top w:val="single" w:sz="2" w:space="0" w:color="auto"/>
              <w:left w:val="single" w:sz="2" w:space="0" w:color="auto"/>
              <w:bottom w:val="single" w:sz="6" w:space="0" w:color="auto"/>
              <w:right w:val="single" w:sz="2" w:space="0" w:color="auto"/>
            </w:tcBorders>
            <w:vAlign w:val="center"/>
            <w:hideMark/>
          </w:tcPr>
          <w:p w14:paraId="5208A5E7" w14:textId="77777777" w:rsidR="00B05EEF" w:rsidRPr="00B05EEF" w:rsidRDefault="00B05EEF" w:rsidP="00B05EEF">
            <w:pPr>
              <w:rPr>
                <w:rFonts w:ascii="Times New Roman" w:hAnsi="Times New Roman" w:cs="Times New Roman"/>
                <w:sz w:val="24"/>
                <w:szCs w:val="24"/>
              </w:rPr>
            </w:pPr>
            <w:r w:rsidRPr="00B05EEF">
              <w:rPr>
                <w:rFonts w:ascii="Times New Roman" w:hAnsi="Times New Roman" w:cs="Times New Roman"/>
                <w:sz w:val="24"/>
                <w:szCs w:val="24"/>
              </w:rPr>
              <w:t>Approximately 75%</w:t>
            </w:r>
          </w:p>
        </w:tc>
      </w:tr>
    </w:tbl>
    <w:p w14:paraId="6E225B55" w14:textId="77777777" w:rsidR="00B05EEF" w:rsidRPr="00B05EEF" w:rsidRDefault="00B05EEF" w:rsidP="00B05EEF">
      <w:pPr>
        <w:numPr>
          <w:ilvl w:val="0"/>
          <w:numId w:val="43"/>
        </w:numPr>
        <w:rPr>
          <w:rFonts w:ascii="Times New Roman" w:hAnsi="Times New Roman" w:cs="Times New Roman"/>
          <w:sz w:val="24"/>
          <w:szCs w:val="24"/>
        </w:rPr>
      </w:pPr>
      <w:r w:rsidRPr="00B05EEF">
        <w:rPr>
          <w:rFonts w:ascii="Times New Roman" w:hAnsi="Times New Roman" w:cs="Times New Roman"/>
          <w:sz w:val="24"/>
          <w:szCs w:val="24"/>
        </w:rPr>
        <w:t>By the 1960s, about </w:t>
      </w:r>
      <w:r w:rsidRPr="00B05EEF">
        <w:rPr>
          <w:rFonts w:ascii="Times New Roman" w:hAnsi="Times New Roman" w:cs="Times New Roman"/>
          <w:b/>
          <w:bCs/>
          <w:sz w:val="24"/>
          <w:szCs w:val="24"/>
        </w:rPr>
        <w:t>75% of American workers</w:t>
      </w:r>
      <w:r w:rsidRPr="00B05EEF">
        <w:rPr>
          <w:rFonts w:ascii="Times New Roman" w:hAnsi="Times New Roman" w:cs="Times New Roman"/>
          <w:sz w:val="24"/>
          <w:szCs w:val="24"/>
        </w:rPr>
        <w:t> had employer-sponsored health insurance due to the combination of competitive benefits and favorable tax policies.</w:t>
      </w:r>
    </w:p>
    <w:p w14:paraId="00C291D4" w14:textId="292449DF" w:rsidR="00B05EEF" w:rsidRPr="00B05EEF" w:rsidRDefault="00B05EEF" w:rsidP="00B05EEF">
      <w:pPr>
        <w:rPr>
          <w:rFonts w:ascii="Times New Roman" w:hAnsi="Times New Roman" w:cs="Times New Roman"/>
          <w:sz w:val="24"/>
          <w:szCs w:val="24"/>
        </w:rPr>
      </w:pPr>
      <w:r w:rsidRPr="00B05EEF">
        <w:rPr>
          <w:rFonts w:ascii="Times New Roman" w:hAnsi="Times New Roman" w:cs="Times New Roman"/>
          <w:sz w:val="24"/>
          <w:szCs w:val="24"/>
        </w:rPr>
        <w:pict w14:anchorId="03FFFAB3">
          <v:rect id="_x0000_i1068" style="width:0;height:0" o:hralign="center" o:hrstd="t" o:hrnoshade="t" o:hr="t" fillcolor="#f2f2f2" stroked="f"/>
        </w:pict>
      </w:r>
      <w:r w:rsidRPr="00B05EEF">
        <w:rPr>
          <w:rFonts w:ascii="Times New Roman" w:hAnsi="Times New Roman" w:cs="Times New Roman"/>
          <w:b/>
          <w:bCs/>
          <w:sz w:val="24"/>
          <w:szCs w:val="24"/>
        </w:rPr>
        <w:t>Structure of Private Health Insurance</w:t>
      </w:r>
    </w:p>
    <w:p w14:paraId="436120EC" w14:textId="77777777" w:rsidR="00B05EEF" w:rsidRPr="00B05EEF" w:rsidRDefault="00B05EEF" w:rsidP="00B05EEF">
      <w:pPr>
        <w:rPr>
          <w:rFonts w:ascii="Times New Roman" w:hAnsi="Times New Roman" w:cs="Times New Roman"/>
          <w:sz w:val="24"/>
          <w:szCs w:val="24"/>
        </w:rPr>
      </w:pPr>
      <w:r w:rsidRPr="00B05EEF">
        <w:rPr>
          <w:rFonts w:ascii="Times New Roman" w:hAnsi="Times New Roman" w:cs="Times New Roman"/>
          <w:b/>
          <w:bCs/>
          <w:sz w:val="24"/>
          <w:szCs w:val="24"/>
        </w:rPr>
        <w:t>Types of Insurance Models</w:t>
      </w:r>
    </w:p>
    <w:p w14:paraId="0038CC57" w14:textId="77777777" w:rsidR="00B05EEF" w:rsidRPr="00B05EEF" w:rsidRDefault="00B05EEF" w:rsidP="00B05EEF">
      <w:pPr>
        <w:numPr>
          <w:ilvl w:val="0"/>
          <w:numId w:val="44"/>
        </w:numPr>
        <w:rPr>
          <w:rFonts w:ascii="Times New Roman" w:hAnsi="Times New Roman" w:cs="Times New Roman"/>
          <w:sz w:val="24"/>
          <w:szCs w:val="24"/>
        </w:rPr>
      </w:pPr>
      <w:r w:rsidRPr="00B05EEF">
        <w:rPr>
          <w:rFonts w:ascii="Times New Roman" w:hAnsi="Times New Roman" w:cs="Times New Roman"/>
          <w:b/>
          <w:bCs/>
          <w:sz w:val="24"/>
          <w:szCs w:val="24"/>
        </w:rPr>
        <w:t>Fee-for-Service (FFS)</w:t>
      </w:r>
    </w:p>
    <w:p w14:paraId="1E03D2F1" w14:textId="77777777" w:rsidR="00B05EEF" w:rsidRPr="00B05EEF" w:rsidRDefault="00B05EEF" w:rsidP="00B05EEF">
      <w:pPr>
        <w:numPr>
          <w:ilvl w:val="1"/>
          <w:numId w:val="44"/>
        </w:numPr>
        <w:rPr>
          <w:rFonts w:ascii="Times New Roman" w:hAnsi="Times New Roman" w:cs="Times New Roman"/>
          <w:sz w:val="24"/>
          <w:szCs w:val="24"/>
        </w:rPr>
      </w:pPr>
      <w:r w:rsidRPr="00B05EEF">
        <w:rPr>
          <w:rFonts w:ascii="Times New Roman" w:hAnsi="Times New Roman" w:cs="Times New Roman"/>
          <w:i/>
          <w:iCs/>
          <w:sz w:val="24"/>
          <w:szCs w:val="24"/>
        </w:rPr>
        <w:t>Indemnity plan</w:t>
      </w:r>
      <w:r w:rsidRPr="00B05EEF">
        <w:rPr>
          <w:rFonts w:ascii="Times New Roman" w:hAnsi="Times New Roman" w:cs="Times New Roman"/>
          <w:sz w:val="24"/>
          <w:szCs w:val="24"/>
        </w:rPr>
        <w:t> where patients can see various providers.</w:t>
      </w:r>
    </w:p>
    <w:p w14:paraId="13C016E9" w14:textId="77777777" w:rsidR="00B05EEF" w:rsidRPr="00B05EEF" w:rsidRDefault="00B05EEF" w:rsidP="00B05EEF">
      <w:pPr>
        <w:numPr>
          <w:ilvl w:val="1"/>
          <w:numId w:val="44"/>
        </w:numPr>
        <w:rPr>
          <w:rFonts w:ascii="Times New Roman" w:hAnsi="Times New Roman" w:cs="Times New Roman"/>
          <w:sz w:val="24"/>
          <w:szCs w:val="24"/>
        </w:rPr>
      </w:pPr>
      <w:r w:rsidRPr="00B05EEF">
        <w:rPr>
          <w:rFonts w:ascii="Times New Roman" w:hAnsi="Times New Roman" w:cs="Times New Roman"/>
          <w:sz w:val="24"/>
          <w:szCs w:val="24"/>
        </w:rPr>
        <w:t>Providers send bills to insurers who pay for services rendered.</w:t>
      </w:r>
    </w:p>
    <w:p w14:paraId="4B3BA2B7" w14:textId="77777777" w:rsidR="00B05EEF" w:rsidRPr="00B05EEF" w:rsidRDefault="00B05EEF" w:rsidP="00B05EEF">
      <w:pPr>
        <w:rPr>
          <w:rFonts w:ascii="Times New Roman" w:hAnsi="Times New Roman" w:cs="Times New Roman"/>
          <w:sz w:val="24"/>
          <w:szCs w:val="24"/>
        </w:rPr>
      </w:pPr>
      <w:r w:rsidRPr="00B05EEF">
        <w:rPr>
          <w:rFonts w:ascii="Times New Roman" w:hAnsi="Times New Roman" w:cs="Times New Roman"/>
          <w:b/>
          <w:bCs/>
          <w:sz w:val="24"/>
          <w:szCs w:val="24"/>
        </w:rPr>
        <w:t>Disadvantages of FFS:</w:t>
      </w:r>
    </w:p>
    <w:p w14:paraId="49DE178D" w14:textId="77777777" w:rsidR="00B05EEF" w:rsidRPr="00B05EEF" w:rsidRDefault="00B05EEF" w:rsidP="00B05EEF">
      <w:pPr>
        <w:numPr>
          <w:ilvl w:val="1"/>
          <w:numId w:val="44"/>
        </w:numPr>
        <w:rPr>
          <w:rFonts w:ascii="Times New Roman" w:hAnsi="Times New Roman" w:cs="Times New Roman"/>
          <w:sz w:val="24"/>
          <w:szCs w:val="24"/>
        </w:rPr>
      </w:pPr>
      <w:r w:rsidRPr="00B05EEF">
        <w:rPr>
          <w:rFonts w:ascii="Times New Roman" w:hAnsi="Times New Roman" w:cs="Times New Roman"/>
          <w:sz w:val="24"/>
          <w:szCs w:val="24"/>
        </w:rPr>
        <w:t>Encourages high health care costs because insurers pay whatever bills are submitted.</w:t>
      </w:r>
    </w:p>
    <w:p w14:paraId="683A6A97" w14:textId="77777777" w:rsidR="00B05EEF" w:rsidRPr="00B05EEF" w:rsidRDefault="00B05EEF" w:rsidP="00B05EEF">
      <w:pPr>
        <w:numPr>
          <w:ilvl w:val="1"/>
          <w:numId w:val="44"/>
        </w:numPr>
        <w:rPr>
          <w:rFonts w:ascii="Times New Roman" w:hAnsi="Times New Roman" w:cs="Times New Roman"/>
          <w:sz w:val="24"/>
          <w:szCs w:val="24"/>
        </w:rPr>
      </w:pPr>
      <w:r w:rsidRPr="00B05EEF">
        <w:rPr>
          <w:rFonts w:ascii="Times New Roman" w:hAnsi="Times New Roman" w:cs="Times New Roman"/>
          <w:sz w:val="24"/>
          <w:szCs w:val="24"/>
        </w:rPr>
        <w:t>Leads to fragmented care as there’s no incentive for providers to communicate.</w:t>
      </w:r>
    </w:p>
    <w:p w14:paraId="2418120D" w14:textId="77777777" w:rsidR="00B05EEF" w:rsidRPr="00B05EEF" w:rsidRDefault="00B05EEF" w:rsidP="00B05EEF">
      <w:pPr>
        <w:numPr>
          <w:ilvl w:val="1"/>
          <w:numId w:val="44"/>
        </w:numPr>
        <w:rPr>
          <w:rFonts w:ascii="Times New Roman" w:hAnsi="Times New Roman" w:cs="Times New Roman"/>
          <w:sz w:val="24"/>
          <w:szCs w:val="24"/>
        </w:rPr>
      </w:pPr>
      <w:r w:rsidRPr="00B05EEF">
        <w:rPr>
          <w:rFonts w:ascii="Times New Roman" w:hAnsi="Times New Roman" w:cs="Times New Roman"/>
          <w:sz w:val="24"/>
          <w:szCs w:val="24"/>
        </w:rPr>
        <w:t>Increases cost-sharing over time, eventually reducing workers' wages.</w:t>
      </w:r>
    </w:p>
    <w:p w14:paraId="4A79457A" w14:textId="77777777" w:rsidR="00B05EEF" w:rsidRPr="00B05EEF" w:rsidRDefault="00B05EEF" w:rsidP="00B05EEF">
      <w:pPr>
        <w:numPr>
          <w:ilvl w:val="0"/>
          <w:numId w:val="44"/>
        </w:numPr>
        <w:rPr>
          <w:rFonts w:ascii="Times New Roman" w:hAnsi="Times New Roman" w:cs="Times New Roman"/>
          <w:sz w:val="24"/>
          <w:szCs w:val="24"/>
        </w:rPr>
      </w:pPr>
      <w:r w:rsidRPr="00B05EEF">
        <w:rPr>
          <w:rFonts w:ascii="Times New Roman" w:hAnsi="Times New Roman" w:cs="Times New Roman"/>
          <w:b/>
          <w:bCs/>
          <w:sz w:val="24"/>
          <w:szCs w:val="24"/>
        </w:rPr>
        <w:t>Managed Care</w:t>
      </w:r>
    </w:p>
    <w:p w14:paraId="296B4179" w14:textId="77777777" w:rsidR="00B05EEF" w:rsidRPr="00B05EEF" w:rsidRDefault="00B05EEF" w:rsidP="00B05EEF">
      <w:pPr>
        <w:numPr>
          <w:ilvl w:val="1"/>
          <w:numId w:val="44"/>
        </w:numPr>
        <w:rPr>
          <w:rFonts w:ascii="Times New Roman" w:hAnsi="Times New Roman" w:cs="Times New Roman"/>
          <w:sz w:val="24"/>
          <w:szCs w:val="24"/>
        </w:rPr>
      </w:pPr>
      <w:r w:rsidRPr="00B05EEF">
        <w:rPr>
          <w:rFonts w:ascii="Times New Roman" w:hAnsi="Times New Roman" w:cs="Times New Roman"/>
          <w:sz w:val="24"/>
          <w:szCs w:val="24"/>
        </w:rPr>
        <w:t>Insurers form contracts with a network of doctors and hospitals to provide care at predetermined costs.</w:t>
      </w:r>
    </w:p>
    <w:p w14:paraId="12BB84DE" w14:textId="77777777" w:rsidR="00B05EEF" w:rsidRPr="00B05EEF" w:rsidRDefault="00B05EEF" w:rsidP="00B05EEF">
      <w:pPr>
        <w:rPr>
          <w:rFonts w:ascii="Times New Roman" w:hAnsi="Times New Roman" w:cs="Times New Roman"/>
          <w:sz w:val="24"/>
          <w:szCs w:val="24"/>
        </w:rPr>
      </w:pPr>
      <w:r w:rsidRPr="00B05EEF">
        <w:rPr>
          <w:rFonts w:ascii="Times New Roman" w:hAnsi="Times New Roman" w:cs="Times New Roman"/>
          <w:b/>
          <w:bCs/>
          <w:sz w:val="24"/>
          <w:szCs w:val="24"/>
        </w:rPr>
        <w:t>Features of Managed Care:</w:t>
      </w:r>
    </w:p>
    <w:p w14:paraId="3EE4FE2F" w14:textId="77777777" w:rsidR="00B05EEF" w:rsidRPr="00B05EEF" w:rsidRDefault="00B05EEF" w:rsidP="00B05EEF">
      <w:pPr>
        <w:numPr>
          <w:ilvl w:val="1"/>
          <w:numId w:val="44"/>
        </w:numPr>
        <w:rPr>
          <w:rFonts w:ascii="Times New Roman" w:hAnsi="Times New Roman" w:cs="Times New Roman"/>
          <w:sz w:val="24"/>
          <w:szCs w:val="24"/>
        </w:rPr>
      </w:pPr>
      <w:r w:rsidRPr="00B05EEF">
        <w:rPr>
          <w:rFonts w:ascii="Times New Roman" w:hAnsi="Times New Roman" w:cs="Times New Roman"/>
          <w:sz w:val="24"/>
          <w:szCs w:val="24"/>
        </w:rPr>
        <w:t>Sets limits on what providers can charge.</w:t>
      </w:r>
    </w:p>
    <w:p w14:paraId="71F81A20" w14:textId="77777777" w:rsidR="00B05EEF" w:rsidRPr="00B05EEF" w:rsidRDefault="00B05EEF" w:rsidP="00B05EEF">
      <w:pPr>
        <w:numPr>
          <w:ilvl w:val="1"/>
          <w:numId w:val="44"/>
        </w:numPr>
        <w:rPr>
          <w:rFonts w:ascii="Times New Roman" w:hAnsi="Times New Roman" w:cs="Times New Roman"/>
          <w:sz w:val="24"/>
          <w:szCs w:val="24"/>
        </w:rPr>
      </w:pPr>
      <w:r w:rsidRPr="00B05EEF">
        <w:rPr>
          <w:rFonts w:ascii="Times New Roman" w:hAnsi="Times New Roman" w:cs="Times New Roman"/>
          <w:sz w:val="24"/>
          <w:szCs w:val="24"/>
        </w:rPr>
        <w:t>Implements disease management programs for chronic conditions.</w:t>
      </w:r>
    </w:p>
    <w:p w14:paraId="560F41A6" w14:textId="77777777" w:rsidR="00B05EEF" w:rsidRDefault="00B05EEF" w:rsidP="00B05EEF">
      <w:pPr>
        <w:numPr>
          <w:ilvl w:val="1"/>
          <w:numId w:val="44"/>
        </w:numPr>
        <w:rPr>
          <w:rFonts w:ascii="Times New Roman" w:hAnsi="Times New Roman" w:cs="Times New Roman"/>
          <w:sz w:val="24"/>
          <w:szCs w:val="24"/>
        </w:rPr>
      </w:pPr>
      <w:r w:rsidRPr="00B05EEF">
        <w:rPr>
          <w:rFonts w:ascii="Times New Roman" w:hAnsi="Times New Roman" w:cs="Times New Roman"/>
          <w:sz w:val="24"/>
          <w:szCs w:val="24"/>
        </w:rPr>
        <w:t>May tiered co-pays based on the cost of providers to encourage visiting lower-cost doctors.</w:t>
      </w:r>
    </w:p>
    <w:p w14:paraId="0E91E1F3" w14:textId="78314D85" w:rsidR="00090C0E" w:rsidRPr="00090C0E" w:rsidRDefault="00090C0E" w:rsidP="00090C0E">
      <w:pPr>
        <w:rPr>
          <w:rFonts w:ascii="Times New Roman" w:hAnsi="Times New Roman" w:cs="Times New Roman"/>
          <w:b/>
          <w:bCs/>
          <w:color w:val="FF0000"/>
          <w:sz w:val="28"/>
          <w:szCs w:val="28"/>
        </w:rPr>
      </w:pPr>
      <w:r w:rsidRPr="00090C0E">
        <w:rPr>
          <w:rFonts w:ascii="Times New Roman" w:hAnsi="Times New Roman" w:cs="Times New Roman"/>
          <w:b/>
          <w:bCs/>
          <w:color w:val="FF0000"/>
          <w:sz w:val="28"/>
          <w:szCs w:val="28"/>
        </w:rPr>
        <w:lastRenderedPageBreak/>
        <w:t>Healthcare for the chronically ill</w:t>
      </w:r>
    </w:p>
    <w:p w14:paraId="55B5E713" w14:textId="3E6EB69E" w:rsidR="00090C0E" w:rsidRPr="00090C0E" w:rsidRDefault="00090C0E" w:rsidP="00090C0E">
      <w:pPr>
        <w:rPr>
          <w:rFonts w:ascii="Times New Roman" w:hAnsi="Times New Roman" w:cs="Times New Roman"/>
          <w:sz w:val="24"/>
          <w:szCs w:val="24"/>
        </w:rPr>
      </w:pPr>
      <w:r w:rsidRPr="00090C0E">
        <w:rPr>
          <w:rFonts w:ascii="Times New Roman" w:hAnsi="Times New Roman" w:cs="Times New Roman"/>
          <w:sz w:val="24"/>
          <w:szCs w:val="24"/>
        </w:rPr>
        <w:t>Chronically ill patients face a challenging and complex healthcare landscape. This summary explores the various care pathways available to patients following significant medical events, such as a stroke, highlighting the roles of </w:t>
      </w:r>
      <w:r w:rsidRPr="00090C0E">
        <w:rPr>
          <w:rFonts w:ascii="Times New Roman" w:hAnsi="Times New Roman" w:cs="Times New Roman"/>
          <w:b/>
          <w:bCs/>
          <w:sz w:val="24"/>
          <w:szCs w:val="24"/>
        </w:rPr>
        <w:t>post-acute care</w:t>
      </w:r>
      <w:r w:rsidRPr="00090C0E">
        <w:rPr>
          <w:rFonts w:ascii="Times New Roman" w:hAnsi="Times New Roman" w:cs="Times New Roman"/>
          <w:sz w:val="24"/>
          <w:szCs w:val="24"/>
        </w:rPr>
        <w:t> and </w:t>
      </w:r>
      <w:r w:rsidRPr="00090C0E">
        <w:rPr>
          <w:rFonts w:ascii="Times New Roman" w:hAnsi="Times New Roman" w:cs="Times New Roman"/>
          <w:b/>
          <w:bCs/>
          <w:sz w:val="24"/>
          <w:szCs w:val="24"/>
        </w:rPr>
        <w:t>long-term care</w:t>
      </w:r>
      <w:r w:rsidRPr="00090C0E">
        <w:rPr>
          <w:rFonts w:ascii="Times New Roman" w:hAnsi="Times New Roman" w:cs="Times New Roman"/>
          <w:sz w:val="24"/>
          <w:szCs w:val="24"/>
        </w:rPr>
        <w:t> in the recovery process.</w:t>
      </w:r>
    </w:p>
    <w:p w14:paraId="16517ED2" w14:textId="77777777" w:rsidR="00090C0E" w:rsidRPr="00090C0E" w:rsidRDefault="00090C0E" w:rsidP="00090C0E">
      <w:pPr>
        <w:rPr>
          <w:rFonts w:ascii="Times New Roman" w:hAnsi="Times New Roman" w:cs="Times New Roman"/>
          <w:b/>
          <w:bCs/>
          <w:sz w:val="24"/>
          <w:szCs w:val="24"/>
        </w:rPr>
      </w:pPr>
      <w:r w:rsidRPr="00090C0E">
        <w:rPr>
          <w:rFonts w:ascii="Times New Roman" w:hAnsi="Times New Roman" w:cs="Times New Roman"/>
          <w:b/>
          <w:bCs/>
          <w:sz w:val="24"/>
          <w:szCs w:val="24"/>
        </w:rPr>
        <w:t>Care Options for Patients with Serious Medical Conditions</w:t>
      </w:r>
    </w:p>
    <w:p w14:paraId="4F7AFE5A" w14:textId="77777777" w:rsidR="00090C0E" w:rsidRPr="00090C0E" w:rsidRDefault="00090C0E" w:rsidP="00090C0E">
      <w:pPr>
        <w:rPr>
          <w:rFonts w:ascii="Times New Roman" w:hAnsi="Times New Roman" w:cs="Times New Roman"/>
          <w:sz w:val="24"/>
          <w:szCs w:val="24"/>
        </w:rPr>
      </w:pPr>
      <w:r w:rsidRPr="00090C0E">
        <w:rPr>
          <w:rFonts w:ascii="Times New Roman" w:hAnsi="Times New Roman" w:cs="Times New Roman"/>
          <w:sz w:val="24"/>
          <w:szCs w:val="24"/>
        </w:rPr>
        <w:t>When a patient suffers from a major medical event, like a stroke, a range of care scenarios can unfold. Here are the </w:t>
      </w:r>
      <w:r w:rsidRPr="00090C0E">
        <w:rPr>
          <w:rFonts w:ascii="Times New Roman" w:hAnsi="Times New Roman" w:cs="Times New Roman"/>
          <w:b/>
          <w:bCs/>
          <w:sz w:val="24"/>
          <w:szCs w:val="24"/>
        </w:rPr>
        <w:t>three main possibilities</w:t>
      </w:r>
      <w:r w:rsidRPr="00090C0E">
        <w:rPr>
          <w:rFonts w:ascii="Times New Roman" w:hAnsi="Times New Roman" w:cs="Times New Roman"/>
          <w:sz w:val="24"/>
          <w:szCs w:val="24"/>
        </w:rPr>
        <w:t>:</w:t>
      </w:r>
    </w:p>
    <w:p w14:paraId="3C7CA826" w14:textId="77777777" w:rsidR="00090C0E" w:rsidRPr="00090C0E" w:rsidRDefault="00090C0E" w:rsidP="00090C0E">
      <w:pPr>
        <w:numPr>
          <w:ilvl w:val="0"/>
          <w:numId w:val="45"/>
        </w:numPr>
        <w:rPr>
          <w:rFonts w:ascii="Times New Roman" w:hAnsi="Times New Roman" w:cs="Times New Roman"/>
          <w:sz w:val="24"/>
          <w:szCs w:val="24"/>
        </w:rPr>
      </w:pPr>
      <w:r w:rsidRPr="00090C0E">
        <w:rPr>
          <w:rFonts w:ascii="Times New Roman" w:hAnsi="Times New Roman" w:cs="Times New Roman"/>
          <w:b/>
          <w:bCs/>
          <w:sz w:val="24"/>
          <w:szCs w:val="24"/>
        </w:rPr>
        <w:t>Best Case Scenario</w:t>
      </w:r>
    </w:p>
    <w:p w14:paraId="154B9166" w14:textId="77777777" w:rsidR="00090C0E" w:rsidRPr="00090C0E" w:rsidRDefault="00090C0E" w:rsidP="00090C0E">
      <w:pPr>
        <w:numPr>
          <w:ilvl w:val="1"/>
          <w:numId w:val="45"/>
        </w:numPr>
        <w:rPr>
          <w:rFonts w:ascii="Times New Roman" w:hAnsi="Times New Roman" w:cs="Times New Roman"/>
          <w:sz w:val="24"/>
          <w:szCs w:val="24"/>
        </w:rPr>
      </w:pPr>
      <w:r w:rsidRPr="00090C0E">
        <w:rPr>
          <w:rFonts w:ascii="Times New Roman" w:hAnsi="Times New Roman" w:cs="Times New Roman"/>
          <w:sz w:val="24"/>
          <w:szCs w:val="24"/>
        </w:rPr>
        <w:t>Hospitalization leads to full recovery.</w:t>
      </w:r>
    </w:p>
    <w:p w14:paraId="0F15B67F" w14:textId="77777777" w:rsidR="00090C0E" w:rsidRPr="00090C0E" w:rsidRDefault="00090C0E" w:rsidP="00090C0E">
      <w:pPr>
        <w:numPr>
          <w:ilvl w:val="1"/>
          <w:numId w:val="45"/>
        </w:numPr>
        <w:rPr>
          <w:rFonts w:ascii="Times New Roman" w:hAnsi="Times New Roman" w:cs="Times New Roman"/>
          <w:sz w:val="24"/>
          <w:szCs w:val="24"/>
        </w:rPr>
      </w:pPr>
      <w:r w:rsidRPr="00090C0E">
        <w:rPr>
          <w:rFonts w:ascii="Times New Roman" w:hAnsi="Times New Roman" w:cs="Times New Roman"/>
          <w:sz w:val="24"/>
          <w:szCs w:val="24"/>
        </w:rPr>
        <w:t>The patient returns home, resuming normal life.</w:t>
      </w:r>
    </w:p>
    <w:p w14:paraId="4F06E1B4" w14:textId="77777777" w:rsidR="00090C0E" w:rsidRPr="00090C0E" w:rsidRDefault="00090C0E" w:rsidP="00090C0E">
      <w:pPr>
        <w:numPr>
          <w:ilvl w:val="1"/>
          <w:numId w:val="45"/>
        </w:numPr>
        <w:rPr>
          <w:rFonts w:ascii="Times New Roman" w:hAnsi="Times New Roman" w:cs="Times New Roman"/>
          <w:sz w:val="24"/>
          <w:szCs w:val="24"/>
        </w:rPr>
      </w:pPr>
      <w:r w:rsidRPr="00090C0E">
        <w:rPr>
          <w:rFonts w:ascii="Times New Roman" w:hAnsi="Times New Roman" w:cs="Times New Roman"/>
          <w:sz w:val="24"/>
          <w:szCs w:val="24"/>
        </w:rPr>
        <w:t>Insurance (e.g., Medicare) covers inpatient hospitalization.</w:t>
      </w:r>
    </w:p>
    <w:p w14:paraId="560D9FBD" w14:textId="77777777" w:rsidR="00090C0E" w:rsidRPr="00090C0E" w:rsidRDefault="00090C0E" w:rsidP="00090C0E">
      <w:pPr>
        <w:numPr>
          <w:ilvl w:val="0"/>
          <w:numId w:val="45"/>
        </w:numPr>
        <w:rPr>
          <w:rFonts w:ascii="Times New Roman" w:hAnsi="Times New Roman" w:cs="Times New Roman"/>
          <w:sz w:val="24"/>
          <w:szCs w:val="24"/>
        </w:rPr>
      </w:pPr>
      <w:r w:rsidRPr="00090C0E">
        <w:rPr>
          <w:rFonts w:ascii="Times New Roman" w:hAnsi="Times New Roman" w:cs="Times New Roman"/>
          <w:b/>
          <w:bCs/>
          <w:sz w:val="24"/>
          <w:szCs w:val="24"/>
        </w:rPr>
        <w:t>Partial Recovery Scenario</w:t>
      </w:r>
    </w:p>
    <w:p w14:paraId="63B5FE55" w14:textId="77777777" w:rsidR="00090C0E" w:rsidRPr="00090C0E" w:rsidRDefault="00090C0E" w:rsidP="00090C0E">
      <w:pPr>
        <w:numPr>
          <w:ilvl w:val="1"/>
          <w:numId w:val="45"/>
        </w:numPr>
        <w:rPr>
          <w:rFonts w:ascii="Times New Roman" w:hAnsi="Times New Roman" w:cs="Times New Roman"/>
          <w:sz w:val="24"/>
          <w:szCs w:val="24"/>
        </w:rPr>
      </w:pPr>
      <w:r w:rsidRPr="00090C0E">
        <w:rPr>
          <w:rFonts w:ascii="Times New Roman" w:hAnsi="Times New Roman" w:cs="Times New Roman"/>
          <w:sz w:val="24"/>
          <w:szCs w:val="24"/>
        </w:rPr>
        <w:t>The patient improves but is not ready to return home.</w:t>
      </w:r>
    </w:p>
    <w:p w14:paraId="57EAF990" w14:textId="77777777" w:rsidR="00090C0E" w:rsidRPr="00090C0E" w:rsidRDefault="00090C0E" w:rsidP="00090C0E">
      <w:pPr>
        <w:numPr>
          <w:ilvl w:val="1"/>
          <w:numId w:val="45"/>
        </w:numPr>
        <w:rPr>
          <w:rFonts w:ascii="Times New Roman" w:hAnsi="Times New Roman" w:cs="Times New Roman"/>
          <w:sz w:val="24"/>
          <w:szCs w:val="24"/>
        </w:rPr>
      </w:pPr>
      <w:r w:rsidRPr="00090C0E">
        <w:rPr>
          <w:rFonts w:ascii="Times New Roman" w:hAnsi="Times New Roman" w:cs="Times New Roman"/>
          <w:sz w:val="24"/>
          <w:szCs w:val="24"/>
        </w:rPr>
        <w:t>Transition to </w:t>
      </w:r>
      <w:r w:rsidRPr="00090C0E">
        <w:rPr>
          <w:rFonts w:ascii="Times New Roman" w:hAnsi="Times New Roman" w:cs="Times New Roman"/>
          <w:b/>
          <w:bCs/>
          <w:sz w:val="24"/>
          <w:szCs w:val="24"/>
        </w:rPr>
        <w:t>Post-Acute Care Facilities</w:t>
      </w:r>
      <w:r w:rsidRPr="00090C0E">
        <w:rPr>
          <w:rFonts w:ascii="Times New Roman" w:hAnsi="Times New Roman" w:cs="Times New Roman"/>
          <w:sz w:val="24"/>
          <w:szCs w:val="24"/>
        </w:rPr>
        <w:t> (PACs) is necessary.</w:t>
      </w:r>
    </w:p>
    <w:p w14:paraId="6C74FEB9" w14:textId="77777777" w:rsidR="00090C0E" w:rsidRPr="00090C0E" w:rsidRDefault="00090C0E" w:rsidP="00090C0E">
      <w:pPr>
        <w:numPr>
          <w:ilvl w:val="2"/>
          <w:numId w:val="45"/>
        </w:numPr>
        <w:rPr>
          <w:rFonts w:ascii="Times New Roman" w:hAnsi="Times New Roman" w:cs="Times New Roman"/>
          <w:sz w:val="24"/>
          <w:szCs w:val="24"/>
        </w:rPr>
      </w:pPr>
      <w:r w:rsidRPr="00090C0E">
        <w:rPr>
          <w:rFonts w:ascii="Times New Roman" w:hAnsi="Times New Roman" w:cs="Times New Roman"/>
          <w:b/>
          <w:bCs/>
          <w:sz w:val="24"/>
          <w:szCs w:val="24"/>
        </w:rPr>
        <w:t>Inpatient Rehabilitation Facilities (IRFs)</w:t>
      </w:r>
      <w:r w:rsidRPr="00090C0E">
        <w:rPr>
          <w:rFonts w:ascii="Times New Roman" w:hAnsi="Times New Roman" w:cs="Times New Roman"/>
          <w:sz w:val="24"/>
          <w:szCs w:val="24"/>
        </w:rPr>
        <w:t>:</w:t>
      </w:r>
    </w:p>
    <w:p w14:paraId="5F5CF13F" w14:textId="77777777" w:rsidR="00090C0E" w:rsidRPr="00090C0E" w:rsidRDefault="00090C0E" w:rsidP="00090C0E">
      <w:pPr>
        <w:numPr>
          <w:ilvl w:val="3"/>
          <w:numId w:val="45"/>
        </w:numPr>
        <w:rPr>
          <w:rFonts w:ascii="Times New Roman" w:hAnsi="Times New Roman" w:cs="Times New Roman"/>
          <w:sz w:val="24"/>
          <w:szCs w:val="24"/>
        </w:rPr>
      </w:pPr>
      <w:r w:rsidRPr="00090C0E">
        <w:rPr>
          <w:rFonts w:ascii="Times New Roman" w:hAnsi="Times New Roman" w:cs="Times New Roman"/>
          <w:sz w:val="24"/>
          <w:szCs w:val="24"/>
        </w:rPr>
        <w:t>Staffed with physical therapists.</w:t>
      </w:r>
    </w:p>
    <w:p w14:paraId="0B9FE96A" w14:textId="77777777" w:rsidR="00090C0E" w:rsidRPr="00090C0E" w:rsidRDefault="00090C0E" w:rsidP="00090C0E">
      <w:pPr>
        <w:numPr>
          <w:ilvl w:val="3"/>
          <w:numId w:val="45"/>
        </w:numPr>
        <w:rPr>
          <w:rFonts w:ascii="Times New Roman" w:hAnsi="Times New Roman" w:cs="Times New Roman"/>
          <w:sz w:val="24"/>
          <w:szCs w:val="24"/>
        </w:rPr>
      </w:pPr>
      <w:r w:rsidRPr="00090C0E">
        <w:rPr>
          <w:rFonts w:ascii="Times New Roman" w:hAnsi="Times New Roman" w:cs="Times New Roman"/>
          <w:sz w:val="24"/>
          <w:szCs w:val="24"/>
        </w:rPr>
        <w:t>Focus on regaining essential capabilities (e.g., walking, self-care).</w:t>
      </w:r>
    </w:p>
    <w:p w14:paraId="10CA2DB9" w14:textId="77777777" w:rsidR="00090C0E" w:rsidRPr="00090C0E" w:rsidRDefault="00090C0E" w:rsidP="00090C0E">
      <w:pPr>
        <w:numPr>
          <w:ilvl w:val="2"/>
          <w:numId w:val="45"/>
        </w:numPr>
        <w:rPr>
          <w:rFonts w:ascii="Times New Roman" w:hAnsi="Times New Roman" w:cs="Times New Roman"/>
          <w:sz w:val="24"/>
          <w:szCs w:val="24"/>
        </w:rPr>
      </w:pPr>
      <w:r w:rsidRPr="00090C0E">
        <w:rPr>
          <w:rFonts w:ascii="Times New Roman" w:hAnsi="Times New Roman" w:cs="Times New Roman"/>
          <w:b/>
          <w:bCs/>
          <w:sz w:val="24"/>
          <w:szCs w:val="24"/>
        </w:rPr>
        <w:t>Skilled Nursing Facilities (SNFs)</w:t>
      </w:r>
      <w:r w:rsidRPr="00090C0E">
        <w:rPr>
          <w:rFonts w:ascii="Times New Roman" w:hAnsi="Times New Roman" w:cs="Times New Roman"/>
          <w:sz w:val="24"/>
          <w:szCs w:val="24"/>
        </w:rPr>
        <w:t>:</w:t>
      </w:r>
    </w:p>
    <w:p w14:paraId="3748DE1C" w14:textId="77777777" w:rsidR="00090C0E" w:rsidRPr="00090C0E" w:rsidRDefault="00090C0E" w:rsidP="00090C0E">
      <w:pPr>
        <w:numPr>
          <w:ilvl w:val="3"/>
          <w:numId w:val="45"/>
        </w:numPr>
        <w:rPr>
          <w:rFonts w:ascii="Times New Roman" w:hAnsi="Times New Roman" w:cs="Times New Roman"/>
          <w:sz w:val="24"/>
          <w:szCs w:val="24"/>
        </w:rPr>
      </w:pPr>
      <w:r w:rsidRPr="00090C0E">
        <w:rPr>
          <w:rFonts w:ascii="Times New Roman" w:hAnsi="Times New Roman" w:cs="Times New Roman"/>
          <w:sz w:val="24"/>
          <w:szCs w:val="24"/>
        </w:rPr>
        <w:t xml:space="preserve">Provide extra time and intensive nursing </w:t>
      </w:r>
      <w:proofErr w:type="gramStart"/>
      <w:r w:rsidRPr="00090C0E">
        <w:rPr>
          <w:rFonts w:ascii="Times New Roman" w:hAnsi="Times New Roman" w:cs="Times New Roman"/>
          <w:sz w:val="24"/>
          <w:szCs w:val="24"/>
        </w:rPr>
        <w:t>support</w:t>
      </w:r>
      <w:proofErr w:type="gramEnd"/>
      <w:r w:rsidRPr="00090C0E">
        <w:rPr>
          <w:rFonts w:ascii="Times New Roman" w:hAnsi="Times New Roman" w:cs="Times New Roman"/>
          <w:sz w:val="24"/>
          <w:szCs w:val="24"/>
        </w:rPr>
        <w:t xml:space="preserve"> post-surgery or illness.</w:t>
      </w:r>
    </w:p>
    <w:p w14:paraId="017DB217" w14:textId="77777777" w:rsidR="00090C0E" w:rsidRPr="00090C0E" w:rsidRDefault="00090C0E" w:rsidP="00090C0E">
      <w:pPr>
        <w:numPr>
          <w:ilvl w:val="3"/>
          <w:numId w:val="45"/>
        </w:numPr>
        <w:rPr>
          <w:rFonts w:ascii="Times New Roman" w:hAnsi="Times New Roman" w:cs="Times New Roman"/>
          <w:sz w:val="24"/>
          <w:szCs w:val="24"/>
        </w:rPr>
      </w:pPr>
      <w:r w:rsidRPr="00090C0E">
        <w:rPr>
          <w:rFonts w:ascii="Times New Roman" w:hAnsi="Times New Roman" w:cs="Times New Roman"/>
          <w:sz w:val="24"/>
          <w:szCs w:val="24"/>
        </w:rPr>
        <w:t>Aim for patient recovery to return home.</w:t>
      </w:r>
    </w:p>
    <w:p w14:paraId="4E25CEA2" w14:textId="77777777" w:rsidR="00090C0E" w:rsidRPr="00090C0E" w:rsidRDefault="00090C0E" w:rsidP="00090C0E">
      <w:pPr>
        <w:numPr>
          <w:ilvl w:val="2"/>
          <w:numId w:val="45"/>
        </w:numPr>
        <w:rPr>
          <w:rFonts w:ascii="Times New Roman" w:hAnsi="Times New Roman" w:cs="Times New Roman"/>
          <w:sz w:val="24"/>
          <w:szCs w:val="24"/>
        </w:rPr>
      </w:pPr>
      <w:r w:rsidRPr="00090C0E">
        <w:rPr>
          <w:rFonts w:ascii="Times New Roman" w:hAnsi="Times New Roman" w:cs="Times New Roman"/>
          <w:b/>
          <w:bCs/>
          <w:sz w:val="24"/>
          <w:szCs w:val="24"/>
        </w:rPr>
        <w:t>Home Health Agencies</w:t>
      </w:r>
      <w:r w:rsidRPr="00090C0E">
        <w:rPr>
          <w:rFonts w:ascii="Times New Roman" w:hAnsi="Times New Roman" w:cs="Times New Roman"/>
          <w:sz w:val="24"/>
          <w:szCs w:val="24"/>
        </w:rPr>
        <w:t>:</w:t>
      </w:r>
    </w:p>
    <w:p w14:paraId="1B74F220" w14:textId="77777777" w:rsidR="00090C0E" w:rsidRPr="00090C0E" w:rsidRDefault="00090C0E" w:rsidP="00090C0E">
      <w:pPr>
        <w:numPr>
          <w:ilvl w:val="3"/>
          <w:numId w:val="45"/>
        </w:numPr>
        <w:rPr>
          <w:rFonts w:ascii="Times New Roman" w:hAnsi="Times New Roman" w:cs="Times New Roman"/>
          <w:sz w:val="24"/>
          <w:szCs w:val="24"/>
        </w:rPr>
      </w:pPr>
      <w:r w:rsidRPr="00090C0E">
        <w:rPr>
          <w:rFonts w:ascii="Times New Roman" w:hAnsi="Times New Roman" w:cs="Times New Roman"/>
          <w:sz w:val="24"/>
          <w:szCs w:val="24"/>
        </w:rPr>
        <w:t>Healthcare professionals visit the home for support.</w:t>
      </w:r>
    </w:p>
    <w:p w14:paraId="70796953" w14:textId="77777777" w:rsidR="00090C0E" w:rsidRPr="00090C0E" w:rsidRDefault="00090C0E" w:rsidP="00090C0E">
      <w:pPr>
        <w:numPr>
          <w:ilvl w:val="3"/>
          <w:numId w:val="45"/>
        </w:numPr>
        <w:rPr>
          <w:rFonts w:ascii="Times New Roman" w:hAnsi="Times New Roman" w:cs="Times New Roman"/>
          <w:sz w:val="24"/>
          <w:szCs w:val="24"/>
        </w:rPr>
      </w:pPr>
      <w:r w:rsidRPr="00090C0E">
        <w:rPr>
          <w:rFonts w:ascii="Times New Roman" w:hAnsi="Times New Roman" w:cs="Times New Roman"/>
          <w:sz w:val="24"/>
          <w:szCs w:val="24"/>
        </w:rPr>
        <w:t>Assist patients in achieving independence.</w:t>
      </w:r>
    </w:p>
    <w:p w14:paraId="7CCA7BBA" w14:textId="77777777" w:rsidR="00090C0E" w:rsidRPr="00090C0E" w:rsidRDefault="00090C0E" w:rsidP="00090C0E">
      <w:pPr>
        <w:numPr>
          <w:ilvl w:val="0"/>
          <w:numId w:val="45"/>
        </w:numPr>
        <w:rPr>
          <w:rFonts w:ascii="Times New Roman" w:hAnsi="Times New Roman" w:cs="Times New Roman"/>
          <w:sz w:val="24"/>
          <w:szCs w:val="24"/>
        </w:rPr>
      </w:pPr>
      <w:r w:rsidRPr="00090C0E">
        <w:rPr>
          <w:rFonts w:ascii="Times New Roman" w:hAnsi="Times New Roman" w:cs="Times New Roman"/>
          <w:b/>
          <w:bCs/>
          <w:sz w:val="24"/>
          <w:szCs w:val="24"/>
        </w:rPr>
        <w:t>Long-Term Care Scenario</w:t>
      </w:r>
    </w:p>
    <w:p w14:paraId="7EF98208" w14:textId="77777777" w:rsidR="00090C0E" w:rsidRPr="00090C0E" w:rsidRDefault="00090C0E" w:rsidP="00090C0E">
      <w:pPr>
        <w:numPr>
          <w:ilvl w:val="1"/>
          <w:numId w:val="45"/>
        </w:numPr>
        <w:rPr>
          <w:rFonts w:ascii="Times New Roman" w:hAnsi="Times New Roman" w:cs="Times New Roman"/>
          <w:sz w:val="24"/>
          <w:szCs w:val="24"/>
        </w:rPr>
      </w:pPr>
      <w:r w:rsidRPr="00090C0E">
        <w:rPr>
          <w:rFonts w:ascii="Times New Roman" w:hAnsi="Times New Roman" w:cs="Times New Roman"/>
          <w:sz w:val="24"/>
          <w:szCs w:val="24"/>
        </w:rPr>
        <w:t>If recovery is inadequate, the patient may require </w:t>
      </w:r>
      <w:r w:rsidRPr="00090C0E">
        <w:rPr>
          <w:rFonts w:ascii="Times New Roman" w:hAnsi="Times New Roman" w:cs="Times New Roman"/>
          <w:b/>
          <w:bCs/>
          <w:sz w:val="24"/>
          <w:szCs w:val="24"/>
        </w:rPr>
        <w:t>Long-Term Care (LTC)</w:t>
      </w:r>
      <w:r w:rsidRPr="00090C0E">
        <w:rPr>
          <w:rFonts w:ascii="Times New Roman" w:hAnsi="Times New Roman" w:cs="Times New Roman"/>
          <w:sz w:val="24"/>
          <w:szCs w:val="24"/>
        </w:rPr>
        <w:t>.</w:t>
      </w:r>
    </w:p>
    <w:p w14:paraId="44FE69A9" w14:textId="77777777" w:rsidR="00090C0E" w:rsidRPr="00090C0E" w:rsidRDefault="00090C0E" w:rsidP="00090C0E">
      <w:pPr>
        <w:numPr>
          <w:ilvl w:val="1"/>
          <w:numId w:val="45"/>
        </w:numPr>
        <w:rPr>
          <w:rFonts w:ascii="Times New Roman" w:hAnsi="Times New Roman" w:cs="Times New Roman"/>
          <w:sz w:val="24"/>
          <w:szCs w:val="24"/>
        </w:rPr>
      </w:pPr>
      <w:r w:rsidRPr="00090C0E">
        <w:rPr>
          <w:rFonts w:ascii="Times New Roman" w:hAnsi="Times New Roman" w:cs="Times New Roman"/>
          <w:b/>
          <w:bCs/>
          <w:sz w:val="24"/>
          <w:szCs w:val="24"/>
        </w:rPr>
        <w:t>Distinct Characteristics of LTC</w:t>
      </w:r>
      <w:r w:rsidRPr="00090C0E">
        <w:rPr>
          <w:rFonts w:ascii="Times New Roman" w:hAnsi="Times New Roman" w:cs="Times New Roman"/>
          <w:sz w:val="24"/>
          <w:szCs w:val="24"/>
        </w:rPr>
        <w:t>:</w:t>
      </w:r>
    </w:p>
    <w:p w14:paraId="6F2862DD" w14:textId="77777777" w:rsidR="00090C0E" w:rsidRPr="00090C0E" w:rsidRDefault="00090C0E" w:rsidP="00090C0E">
      <w:pPr>
        <w:numPr>
          <w:ilvl w:val="2"/>
          <w:numId w:val="45"/>
        </w:numPr>
        <w:rPr>
          <w:rFonts w:ascii="Times New Roman" w:hAnsi="Times New Roman" w:cs="Times New Roman"/>
          <w:sz w:val="24"/>
          <w:szCs w:val="24"/>
        </w:rPr>
      </w:pPr>
      <w:r w:rsidRPr="00090C0E">
        <w:rPr>
          <w:rFonts w:ascii="Times New Roman" w:hAnsi="Times New Roman" w:cs="Times New Roman"/>
          <w:sz w:val="24"/>
          <w:szCs w:val="24"/>
        </w:rPr>
        <w:t>Typically involves extended stays (months to years).</w:t>
      </w:r>
    </w:p>
    <w:p w14:paraId="7B65BCC1" w14:textId="77777777" w:rsidR="00090C0E" w:rsidRPr="00090C0E" w:rsidRDefault="00090C0E" w:rsidP="00090C0E">
      <w:pPr>
        <w:numPr>
          <w:ilvl w:val="2"/>
          <w:numId w:val="45"/>
        </w:numPr>
        <w:rPr>
          <w:rFonts w:ascii="Times New Roman" w:hAnsi="Times New Roman" w:cs="Times New Roman"/>
          <w:sz w:val="24"/>
          <w:szCs w:val="24"/>
        </w:rPr>
      </w:pPr>
      <w:r w:rsidRPr="00090C0E">
        <w:rPr>
          <w:rFonts w:ascii="Times New Roman" w:hAnsi="Times New Roman" w:cs="Times New Roman"/>
          <w:sz w:val="24"/>
          <w:szCs w:val="24"/>
        </w:rPr>
        <w:t xml:space="preserve">Rehabilitation is less </w:t>
      </w:r>
      <w:proofErr w:type="gramStart"/>
      <w:r w:rsidRPr="00090C0E">
        <w:rPr>
          <w:rFonts w:ascii="Times New Roman" w:hAnsi="Times New Roman" w:cs="Times New Roman"/>
          <w:sz w:val="24"/>
          <w:szCs w:val="24"/>
        </w:rPr>
        <w:t>likely;</w:t>
      </w:r>
      <w:proofErr w:type="gramEnd"/>
      <w:r w:rsidRPr="00090C0E">
        <w:rPr>
          <w:rFonts w:ascii="Times New Roman" w:hAnsi="Times New Roman" w:cs="Times New Roman"/>
          <w:sz w:val="24"/>
          <w:szCs w:val="24"/>
        </w:rPr>
        <w:t xml:space="preserve"> the focus shifts to support and maintenance.</w:t>
      </w:r>
    </w:p>
    <w:p w14:paraId="09073DB7" w14:textId="77777777" w:rsidR="00090C0E" w:rsidRPr="00090C0E" w:rsidRDefault="00090C0E" w:rsidP="00090C0E">
      <w:pPr>
        <w:numPr>
          <w:ilvl w:val="2"/>
          <w:numId w:val="45"/>
        </w:numPr>
        <w:rPr>
          <w:rFonts w:ascii="Times New Roman" w:hAnsi="Times New Roman" w:cs="Times New Roman"/>
          <w:sz w:val="24"/>
          <w:szCs w:val="24"/>
        </w:rPr>
      </w:pPr>
      <w:r w:rsidRPr="00090C0E">
        <w:rPr>
          <w:rFonts w:ascii="Times New Roman" w:hAnsi="Times New Roman" w:cs="Times New Roman"/>
          <w:b/>
          <w:bCs/>
          <w:sz w:val="24"/>
          <w:szCs w:val="24"/>
        </w:rPr>
        <w:lastRenderedPageBreak/>
        <w:t>Funding Considerations</w:t>
      </w:r>
      <w:r w:rsidRPr="00090C0E">
        <w:rPr>
          <w:rFonts w:ascii="Times New Roman" w:hAnsi="Times New Roman" w:cs="Times New Roman"/>
          <w:sz w:val="24"/>
          <w:szCs w:val="24"/>
        </w:rPr>
        <w:t>:</w:t>
      </w:r>
    </w:p>
    <w:p w14:paraId="75D743DC" w14:textId="77777777" w:rsidR="00090C0E" w:rsidRPr="00090C0E" w:rsidRDefault="00090C0E" w:rsidP="00090C0E">
      <w:pPr>
        <w:numPr>
          <w:ilvl w:val="3"/>
          <w:numId w:val="45"/>
        </w:numPr>
        <w:rPr>
          <w:rFonts w:ascii="Times New Roman" w:hAnsi="Times New Roman" w:cs="Times New Roman"/>
          <w:sz w:val="24"/>
          <w:szCs w:val="24"/>
        </w:rPr>
      </w:pPr>
      <w:r w:rsidRPr="00090C0E">
        <w:rPr>
          <w:rFonts w:ascii="Times New Roman" w:hAnsi="Times New Roman" w:cs="Times New Roman"/>
          <w:sz w:val="24"/>
          <w:szCs w:val="24"/>
        </w:rPr>
        <w:t>Medicare does not pay for long-term care, leading to high out-of-pocket expenses.</w:t>
      </w:r>
    </w:p>
    <w:p w14:paraId="5E533978" w14:textId="77777777" w:rsidR="00090C0E" w:rsidRPr="00090C0E" w:rsidRDefault="00090C0E" w:rsidP="00090C0E">
      <w:pPr>
        <w:numPr>
          <w:ilvl w:val="3"/>
          <w:numId w:val="45"/>
        </w:numPr>
        <w:rPr>
          <w:rFonts w:ascii="Times New Roman" w:hAnsi="Times New Roman" w:cs="Times New Roman"/>
          <w:sz w:val="24"/>
          <w:szCs w:val="24"/>
        </w:rPr>
      </w:pPr>
      <w:r w:rsidRPr="00090C0E">
        <w:rPr>
          <w:rFonts w:ascii="Times New Roman" w:hAnsi="Times New Roman" w:cs="Times New Roman"/>
          <w:sz w:val="24"/>
          <w:szCs w:val="24"/>
        </w:rPr>
        <w:t>Average annual costs can exceed </w:t>
      </w:r>
      <w:r w:rsidRPr="00090C0E">
        <w:rPr>
          <w:rFonts w:ascii="Times New Roman" w:hAnsi="Times New Roman" w:cs="Times New Roman"/>
          <w:b/>
          <w:bCs/>
          <w:sz w:val="24"/>
          <w:szCs w:val="24"/>
        </w:rPr>
        <w:t>$80,000</w:t>
      </w:r>
      <w:r w:rsidRPr="00090C0E">
        <w:rPr>
          <w:rFonts w:ascii="Times New Roman" w:hAnsi="Times New Roman" w:cs="Times New Roman"/>
          <w:sz w:val="24"/>
          <w:szCs w:val="24"/>
        </w:rPr>
        <w:t>, risking financial stability.</w:t>
      </w:r>
    </w:p>
    <w:p w14:paraId="39D095D3" w14:textId="77777777" w:rsidR="00090C0E" w:rsidRPr="00090C0E" w:rsidRDefault="00090C0E" w:rsidP="00090C0E">
      <w:pPr>
        <w:rPr>
          <w:rFonts w:ascii="Times New Roman" w:hAnsi="Times New Roman" w:cs="Times New Roman"/>
          <w:sz w:val="24"/>
          <w:szCs w:val="24"/>
        </w:rPr>
      </w:pPr>
      <w:r w:rsidRPr="00090C0E">
        <w:rPr>
          <w:rFonts w:ascii="Times New Roman" w:hAnsi="Times New Roman" w:cs="Times New Roman"/>
          <w:sz w:val="24"/>
          <w:szCs w:val="24"/>
        </w:rPr>
        <w:pict w14:anchorId="011D1E38">
          <v:rect id="_x0000_i1107" style="width:0;height:0" o:hralign="center" o:hrstd="t" o:hrnoshade="t" o:hr="t" fillcolor="#f2f2f2" stroked="f"/>
        </w:pict>
      </w:r>
    </w:p>
    <w:p w14:paraId="12108257" w14:textId="77777777" w:rsidR="00090C0E" w:rsidRPr="00090C0E" w:rsidRDefault="00090C0E" w:rsidP="00090C0E">
      <w:pPr>
        <w:rPr>
          <w:rFonts w:ascii="Times New Roman" w:hAnsi="Times New Roman" w:cs="Times New Roman"/>
          <w:b/>
          <w:bCs/>
          <w:sz w:val="24"/>
          <w:szCs w:val="24"/>
        </w:rPr>
      </w:pPr>
      <w:r w:rsidRPr="00090C0E">
        <w:rPr>
          <w:rFonts w:ascii="Times New Roman" w:hAnsi="Times New Roman" w:cs="Times New Roman"/>
          <w:b/>
          <w:bCs/>
          <w:sz w:val="24"/>
          <w:szCs w:val="24"/>
        </w:rPr>
        <w:t>Financial Implications of Care Options</w:t>
      </w:r>
    </w:p>
    <w:p w14:paraId="1E651069" w14:textId="77777777" w:rsidR="00090C0E" w:rsidRPr="00090C0E" w:rsidRDefault="00090C0E" w:rsidP="00090C0E">
      <w:pPr>
        <w:rPr>
          <w:rFonts w:ascii="Times New Roman" w:hAnsi="Times New Roman" w:cs="Times New Roman"/>
          <w:sz w:val="24"/>
          <w:szCs w:val="24"/>
        </w:rPr>
      </w:pPr>
      <w:r w:rsidRPr="00090C0E">
        <w:rPr>
          <w:rFonts w:ascii="Times New Roman" w:hAnsi="Times New Roman" w:cs="Times New Roman"/>
          <w:sz w:val="24"/>
          <w:szCs w:val="24"/>
        </w:rPr>
        <w:t>Understanding the cost dynamics is essential for patients and families:</w:t>
      </w:r>
    </w:p>
    <w:tbl>
      <w:tblPr>
        <w:tblW w:w="984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092"/>
        <w:gridCol w:w="3665"/>
        <w:gridCol w:w="3084"/>
      </w:tblGrid>
      <w:tr w:rsidR="00090C0E" w:rsidRPr="00090C0E" w14:paraId="35A7D490" w14:textId="77777777" w:rsidTr="00090C0E">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26334697" w14:textId="77777777" w:rsidR="00090C0E" w:rsidRPr="00090C0E" w:rsidRDefault="00090C0E" w:rsidP="00090C0E">
            <w:pPr>
              <w:rPr>
                <w:rFonts w:ascii="Times New Roman" w:hAnsi="Times New Roman" w:cs="Times New Roman"/>
                <w:b/>
                <w:bCs/>
                <w:sz w:val="24"/>
                <w:szCs w:val="24"/>
              </w:rPr>
            </w:pPr>
            <w:r w:rsidRPr="00090C0E">
              <w:rPr>
                <w:rFonts w:ascii="Times New Roman" w:hAnsi="Times New Roman" w:cs="Times New Roman"/>
                <w:b/>
                <w:bCs/>
                <w:sz w:val="24"/>
                <w:szCs w:val="24"/>
              </w:rPr>
              <w:t>Type of Care</w:t>
            </w:r>
          </w:p>
        </w:tc>
        <w:tc>
          <w:tcPr>
            <w:tcW w:w="0" w:type="auto"/>
            <w:tcBorders>
              <w:top w:val="single" w:sz="2" w:space="0" w:color="auto"/>
              <w:left w:val="single" w:sz="2" w:space="0" w:color="auto"/>
              <w:bottom w:val="single" w:sz="6" w:space="0" w:color="auto"/>
              <w:right w:val="single" w:sz="2" w:space="0" w:color="auto"/>
            </w:tcBorders>
            <w:vAlign w:val="center"/>
            <w:hideMark/>
          </w:tcPr>
          <w:p w14:paraId="1827DC69" w14:textId="77777777" w:rsidR="00090C0E" w:rsidRPr="00090C0E" w:rsidRDefault="00090C0E" w:rsidP="00090C0E">
            <w:pPr>
              <w:rPr>
                <w:rFonts w:ascii="Times New Roman" w:hAnsi="Times New Roman" w:cs="Times New Roman"/>
                <w:b/>
                <w:bCs/>
                <w:sz w:val="24"/>
                <w:szCs w:val="24"/>
              </w:rPr>
            </w:pPr>
            <w:r w:rsidRPr="00090C0E">
              <w:rPr>
                <w:rFonts w:ascii="Times New Roman" w:hAnsi="Times New Roman" w:cs="Times New Roman"/>
                <w:b/>
                <w:bCs/>
                <w:sz w:val="24"/>
                <w:szCs w:val="24"/>
              </w:rPr>
              <w:t>Medicare Coverage</w:t>
            </w:r>
          </w:p>
        </w:tc>
        <w:tc>
          <w:tcPr>
            <w:tcW w:w="0" w:type="auto"/>
            <w:tcBorders>
              <w:top w:val="single" w:sz="2" w:space="0" w:color="auto"/>
              <w:left w:val="single" w:sz="2" w:space="0" w:color="auto"/>
              <w:bottom w:val="single" w:sz="6" w:space="0" w:color="auto"/>
              <w:right w:val="single" w:sz="2" w:space="0" w:color="auto"/>
            </w:tcBorders>
            <w:vAlign w:val="center"/>
            <w:hideMark/>
          </w:tcPr>
          <w:p w14:paraId="4C3F5B8C" w14:textId="77777777" w:rsidR="00090C0E" w:rsidRPr="00090C0E" w:rsidRDefault="00090C0E" w:rsidP="00090C0E">
            <w:pPr>
              <w:rPr>
                <w:rFonts w:ascii="Times New Roman" w:hAnsi="Times New Roman" w:cs="Times New Roman"/>
                <w:b/>
                <w:bCs/>
                <w:sz w:val="24"/>
                <w:szCs w:val="24"/>
              </w:rPr>
            </w:pPr>
            <w:r w:rsidRPr="00090C0E">
              <w:rPr>
                <w:rFonts w:ascii="Times New Roman" w:hAnsi="Times New Roman" w:cs="Times New Roman"/>
                <w:b/>
                <w:bCs/>
                <w:sz w:val="24"/>
                <w:szCs w:val="24"/>
              </w:rPr>
              <w:t>Estimated Annual Cost</w:t>
            </w:r>
          </w:p>
        </w:tc>
      </w:tr>
      <w:tr w:rsidR="00090C0E" w:rsidRPr="00090C0E" w14:paraId="57F85F4D" w14:textId="77777777" w:rsidTr="00090C0E">
        <w:tc>
          <w:tcPr>
            <w:tcW w:w="0" w:type="auto"/>
            <w:tcBorders>
              <w:top w:val="single" w:sz="2" w:space="0" w:color="auto"/>
              <w:left w:val="single" w:sz="2" w:space="0" w:color="auto"/>
              <w:bottom w:val="single" w:sz="6" w:space="0" w:color="auto"/>
              <w:right w:val="single" w:sz="2" w:space="0" w:color="auto"/>
            </w:tcBorders>
            <w:vAlign w:val="center"/>
            <w:hideMark/>
          </w:tcPr>
          <w:p w14:paraId="029275D4" w14:textId="77777777" w:rsidR="00090C0E" w:rsidRPr="00090C0E" w:rsidRDefault="00090C0E" w:rsidP="00090C0E">
            <w:pPr>
              <w:rPr>
                <w:rFonts w:ascii="Times New Roman" w:hAnsi="Times New Roman" w:cs="Times New Roman"/>
                <w:sz w:val="24"/>
                <w:szCs w:val="24"/>
              </w:rPr>
            </w:pPr>
            <w:r w:rsidRPr="00090C0E">
              <w:rPr>
                <w:rFonts w:ascii="Times New Roman" w:hAnsi="Times New Roman" w:cs="Times New Roman"/>
                <w:sz w:val="24"/>
                <w:szCs w:val="24"/>
              </w:rPr>
              <w:t>Inpatient Hospitalization</w:t>
            </w:r>
          </w:p>
        </w:tc>
        <w:tc>
          <w:tcPr>
            <w:tcW w:w="0" w:type="auto"/>
            <w:tcBorders>
              <w:top w:val="single" w:sz="2" w:space="0" w:color="auto"/>
              <w:left w:val="single" w:sz="2" w:space="0" w:color="auto"/>
              <w:bottom w:val="single" w:sz="6" w:space="0" w:color="auto"/>
              <w:right w:val="single" w:sz="2" w:space="0" w:color="auto"/>
            </w:tcBorders>
            <w:vAlign w:val="center"/>
            <w:hideMark/>
          </w:tcPr>
          <w:p w14:paraId="47BEED81" w14:textId="77777777" w:rsidR="00090C0E" w:rsidRPr="00090C0E" w:rsidRDefault="00090C0E" w:rsidP="00090C0E">
            <w:pPr>
              <w:rPr>
                <w:rFonts w:ascii="Times New Roman" w:hAnsi="Times New Roman" w:cs="Times New Roman"/>
                <w:sz w:val="24"/>
                <w:szCs w:val="24"/>
              </w:rPr>
            </w:pPr>
            <w:r w:rsidRPr="00090C0E">
              <w:rPr>
                <w:rFonts w:ascii="Times New Roman" w:hAnsi="Times New Roman" w:cs="Times New Roman"/>
                <w:sz w:val="24"/>
                <w:szCs w:val="24"/>
              </w:rPr>
              <w:t>Fully covered</w:t>
            </w:r>
          </w:p>
        </w:tc>
        <w:tc>
          <w:tcPr>
            <w:tcW w:w="0" w:type="auto"/>
            <w:tcBorders>
              <w:top w:val="single" w:sz="2" w:space="0" w:color="auto"/>
              <w:left w:val="single" w:sz="2" w:space="0" w:color="auto"/>
              <w:bottom w:val="single" w:sz="6" w:space="0" w:color="auto"/>
              <w:right w:val="single" w:sz="2" w:space="0" w:color="auto"/>
            </w:tcBorders>
            <w:vAlign w:val="center"/>
            <w:hideMark/>
          </w:tcPr>
          <w:p w14:paraId="02AA3D25" w14:textId="77777777" w:rsidR="00090C0E" w:rsidRPr="00090C0E" w:rsidRDefault="00090C0E" w:rsidP="00090C0E">
            <w:pPr>
              <w:rPr>
                <w:rFonts w:ascii="Times New Roman" w:hAnsi="Times New Roman" w:cs="Times New Roman"/>
                <w:sz w:val="24"/>
                <w:szCs w:val="24"/>
              </w:rPr>
            </w:pPr>
            <w:r w:rsidRPr="00090C0E">
              <w:rPr>
                <w:rFonts w:ascii="Times New Roman" w:hAnsi="Times New Roman" w:cs="Times New Roman"/>
                <w:sz w:val="24"/>
                <w:szCs w:val="24"/>
              </w:rPr>
              <w:t>Varies</w:t>
            </w:r>
          </w:p>
        </w:tc>
      </w:tr>
      <w:tr w:rsidR="00090C0E" w:rsidRPr="00090C0E" w14:paraId="2303CF6D" w14:textId="77777777" w:rsidTr="00090C0E">
        <w:tc>
          <w:tcPr>
            <w:tcW w:w="0" w:type="auto"/>
            <w:tcBorders>
              <w:top w:val="single" w:sz="2" w:space="0" w:color="auto"/>
              <w:left w:val="single" w:sz="2" w:space="0" w:color="auto"/>
              <w:bottom w:val="single" w:sz="6" w:space="0" w:color="auto"/>
              <w:right w:val="single" w:sz="2" w:space="0" w:color="auto"/>
            </w:tcBorders>
            <w:vAlign w:val="center"/>
            <w:hideMark/>
          </w:tcPr>
          <w:p w14:paraId="6E6CE2EA" w14:textId="77777777" w:rsidR="00090C0E" w:rsidRPr="00090C0E" w:rsidRDefault="00090C0E" w:rsidP="00090C0E">
            <w:pPr>
              <w:rPr>
                <w:rFonts w:ascii="Times New Roman" w:hAnsi="Times New Roman" w:cs="Times New Roman"/>
                <w:sz w:val="24"/>
                <w:szCs w:val="24"/>
              </w:rPr>
            </w:pPr>
            <w:r w:rsidRPr="00090C0E">
              <w:rPr>
                <w:rFonts w:ascii="Times New Roman" w:hAnsi="Times New Roman" w:cs="Times New Roman"/>
                <w:sz w:val="24"/>
                <w:szCs w:val="24"/>
              </w:rPr>
              <w:t>Post-Acute Care (PACs)</w:t>
            </w:r>
          </w:p>
        </w:tc>
        <w:tc>
          <w:tcPr>
            <w:tcW w:w="0" w:type="auto"/>
            <w:tcBorders>
              <w:top w:val="single" w:sz="2" w:space="0" w:color="auto"/>
              <w:left w:val="single" w:sz="2" w:space="0" w:color="auto"/>
              <w:bottom w:val="single" w:sz="6" w:space="0" w:color="auto"/>
              <w:right w:val="single" w:sz="2" w:space="0" w:color="auto"/>
            </w:tcBorders>
            <w:vAlign w:val="center"/>
            <w:hideMark/>
          </w:tcPr>
          <w:p w14:paraId="624A28F6" w14:textId="77777777" w:rsidR="00090C0E" w:rsidRPr="00090C0E" w:rsidRDefault="00090C0E" w:rsidP="00090C0E">
            <w:pPr>
              <w:rPr>
                <w:rFonts w:ascii="Times New Roman" w:hAnsi="Times New Roman" w:cs="Times New Roman"/>
                <w:sz w:val="24"/>
                <w:szCs w:val="24"/>
              </w:rPr>
            </w:pPr>
            <w:r w:rsidRPr="00090C0E">
              <w:rPr>
                <w:rFonts w:ascii="Times New Roman" w:hAnsi="Times New Roman" w:cs="Times New Roman"/>
                <w:sz w:val="24"/>
                <w:szCs w:val="24"/>
              </w:rPr>
              <w:t>Additional payment provided</w:t>
            </w:r>
          </w:p>
        </w:tc>
        <w:tc>
          <w:tcPr>
            <w:tcW w:w="0" w:type="auto"/>
            <w:tcBorders>
              <w:top w:val="single" w:sz="2" w:space="0" w:color="auto"/>
              <w:left w:val="single" w:sz="2" w:space="0" w:color="auto"/>
              <w:bottom w:val="single" w:sz="6" w:space="0" w:color="auto"/>
              <w:right w:val="single" w:sz="2" w:space="0" w:color="auto"/>
            </w:tcBorders>
            <w:vAlign w:val="center"/>
            <w:hideMark/>
          </w:tcPr>
          <w:p w14:paraId="52124C3E" w14:textId="77777777" w:rsidR="00090C0E" w:rsidRPr="00090C0E" w:rsidRDefault="00090C0E" w:rsidP="00090C0E">
            <w:pPr>
              <w:rPr>
                <w:rFonts w:ascii="Times New Roman" w:hAnsi="Times New Roman" w:cs="Times New Roman"/>
                <w:sz w:val="24"/>
                <w:szCs w:val="24"/>
              </w:rPr>
            </w:pPr>
            <w:r w:rsidRPr="00090C0E">
              <w:rPr>
                <w:rFonts w:ascii="Times New Roman" w:hAnsi="Times New Roman" w:cs="Times New Roman"/>
                <w:sz w:val="24"/>
                <w:szCs w:val="24"/>
              </w:rPr>
              <w:t>$60 billion spend</w:t>
            </w:r>
          </w:p>
        </w:tc>
      </w:tr>
      <w:tr w:rsidR="00090C0E" w:rsidRPr="00090C0E" w14:paraId="5F32DECA" w14:textId="77777777" w:rsidTr="00090C0E">
        <w:tc>
          <w:tcPr>
            <w:tcW w:w="0" w:type="auto"/>
            <w:tcBorders>
              <w:top w:val="single" w:sz="2" w:space="0" w:color="auto"/>
              <w:left w:val="single" w:sz="2" w:space="0" w:color="auto"/>
              <w:bottom w:val="single" w:sz="6" w:space="0" w:color="auto"/>
              <w:right w:val="single" w:sz="2" w:space="0" w:color="auto"/>
            </w:tcBorders>
            <w:vAlign w:val="center"/>
            <w:hideMark/>
          </w:tcPr>
          <w:p w14:paraId="64394776" w14:textId="77777777" w:rsidR="00090C0E" w:rsidRPr="00090C0E" w:rsidRDefault="00090C0E" w:rsidP="00090C0E">
            <w:pPr>
              <w:rPr>
                <w:rFonts w:ascii="Times New Roman" w:hAnsi="Times New Roman" w:cs="Times New Roman"/>
                <w:sz w:val="24"/>
                <w:szCs w:val="24"/>
              </w:rPr>
            </w:pPr>
            <w:r w:rsidRPr="00090C0E">
              <w:rPr>
                <w:rFonts w:ascii="Times New Roman" w:hAnsi="Times New Roman" w:cs="Times New Roman"/>
                <w:sz w:val="24"/>
                <w:szCs w:val="24"/>
              </w:rPr>
              <w:t>Long-Term Care (LTC)</w:t>
            </w:r>
          </w:p>
        </w:tc>
        <w:tc>
          <w:tcPr>
            <w:tcW w:w="0" w:type="auto"/>
            <w:tcBorders>
              <w:top w:val="single" w:sz="2" w:space="0" w:color="auto"/>
              <w:left w:val="single" w:sz="2" w:space="0" w:color="auto"/>
              <w:bottom w:val="single" w:sz="6" w:space="0" w:color="auto"/>
              <w:right w:val="single" w:sz="2" w:space="0" w:color="auto"/>
            </w:tcBorders>
            <w:vAlign w:val="center"/>
            <w:hideMark/>
          </w:tcPr>
          <w:p w14:paraId="047762EC" w14:textId="77777777" w:rsidR="00090C0E" w:rsidRPr="00090C0E" w:rsidRDefault="00090C0E" w:rsidP="00090C0E">
            <w:pPr>
              <w:rPr>
                <w:rFonts w:ascii="Times New Roman" w:hAnsi="Times New Roman" w:cs="Times New Roman"/>
                <w:sz w:val="24"/>
                <w:szCs w:val="24"/>
              </w:rPr>
            </w:pPr>
            <w:r w:rsidRPr="00090C0E">
              <w:rPr>
                <w:rFonts w:ascii="Times New Roman" w:hAnsi="Times New Roman" w:cs="Times New Roman"/>
                <w:sz w:val="24"/>
                <w:szCs w:val="24"/>
              </w:rPr>
              <w:t>Not covered; out-of-pocket</w:t>
            </w:r>
          </w:p>
        </w:tc>
        <w:tc>
          <w:tcPr>
            <w:tcW w:w="0" w:type="auto"/>
            <w:tcBorders>
              <w:top w:val="single" w:sz="2" w:space="0" w:color="auto"/>
              <w:left w:val="single" w:sz="2" w:space="0" w:color="auto"/>
              <w:bottom w:val="single" w:sz="6" w:space="0" w:color="auto"/>
              <w:right w:val="single" w:sz="2" w:space="0" w:color="auto"/>
            </w:tcBorders>
            <w:vAlign w:val="center"/>
            <w:hideMark/>
          </w:tcPr>
          <w:p w14:paraId="731A9E2B" w14:textId="77777777" w:rsidR="00090C0E" w:rsidRPr="00090C0E" w:rsidRDefault="00090C0E" w:rsidP="00090C0E">
            <w:pPr>
              <w:rPr>
                <w:rFonts w:ascii="Times New Roman" w:hAnsi="Times New Roman" w:cs="Times New Roman"/>
                <w:sz w:val="24"/>
                <w:szCs w:val="24"/>
              </w:rPr>
            </w:pPr>
            <w:r w:rsidRPr="00090C0E">
              <w:rPr>
                <w:rFonts w:ascii="Times New Roman" w:hAnsi="Times New Roman" w:cs="Times New Roman"/>
                <w:sz w:val="24"/>
                <w:szCs w:val="24"/>
              </w:rPr>
              <w:t>&gt; $80,000</w:t>
            </w:r>
          </w:p>
        </w:tc>
      </w:tr>
    </w:tbl>
    <w:p w14:paraId="3D99DF4C" w14:textId="77777777" w:rsidR="00090C0E" w:rsidRPr="00090C0E" w:rsidRDefault="00090C0E" w:rsidP="00090C0E">
      <w:pPr>
        <w:rPr>
          <w:rFonts w:ascii="Times New Roman" w:hAnsi="Times New Roman" w:cs="Times New Roman"/>
          <w:sz w:val="24"/>
          <w:szCs w:val="24"/>
        </w:rPr>
      </w:pPr>
      <w:r w:rsidRPr="00090C0E">
        <w:rPr>
          <w:rFonts w:ascii="Times New Roman" w:hAnsi="Times New Roman" w:cs="Times New Roman"/>
          <w:sz w:val="24"/>
          <w:szCs w:val="24"/>
        </w:rPr>
        <w:t>Key points to consider:</w:t>
      </w:r>
    </w:p>
    <w:p w14:paraId="5318405F" w14:textId="77777777" w:rsidR="00090C0E" w:rsidRPr="00090C0E" w:rsidRDefault="00090C0E" w:rsidP="00090C0E">
      <w:pPr>
        <w:numPr>
          <w:ilvl w:val="0"/>
          <w:numId w:val="46"/>
        </w:numPr>
        <w:rPr>
          <w:rFonts w:ascii="Times New Roman" w:hAnsi="Times New Roman" w:cs="Times New Roman"/>
          <w:sz w:val="24"/>
          <w:szCs w:val="24"/>
        </w:rPr>
      </w:pPr>
      <w:r w:rsidRPr="00090C0E">
        <w:rPr>
          <w:rFonts w:ascii="Times New Roman" w:hAnsi="Times New Roman" w:cs="Times New Roman"/>
          <w:b/>
          <w:bCs/>
          <w:sz w:val="24"/>
          <w:szCs w:val="24"/>
        </w:rPr>
        <w:t>Post-Acute Care</w:t>
      </w:r>
      <w:r w:rsidRPr="00090C0E">
        <w:rPr>
          <w:rFonts w:ascii="Times New Roman" w:hAnsi="Times New Roman" w:cs="Times New Roman"/>
          <w:sz w:val="24"/>
          <w:szCs w:val="24"/>
        </w:rPr>
        <w:t>:</w:t>
      </w:r>
    </w:p>
    <w:p w14:paraId="646A6D94" w14:textId="77777777" w:rsidR="00090C0E" w:rsidRPr="00090C0E" w:rsidRDefault="00090C0E" w:rsidP="00090C0E">
      <w:pPr>
        <w:numPr>
          <w:ilvl w:val="1"/>
          <w:numId w:val="46"/>
        </w:numPr>
        <w:rPr>
          <w:rFonts w:ascii="Times New Roman" w:hAnsi="Times New Roman" w:cs="Times New Roman"/>
          <w:sz w:val="24"/>
          <w:szCs w:val="24"/>
        </w:rPr>
      </w:pPr>
      <w:r w:rsidRPr="00090C0E">
        <w:rPr>
          <w:rFonts w:ascii="Times New Roman" w:hAnsi="Times New Roman" w:cs="Times New Roman"/>
          <w:sz w:val="24"/>
          <w:szCs w:val="24"/>
        </w:rPr>
        <w:t>Accounts for </w:t>
      </w:r>
      <w:r w:rsidRPr="00090C0E">
        <w:rPr>
          <w:rFonts w:ascii="Times New Roman" w:hAnsi="Times New Roman" w:cs="Times New Roman"/>
          <w:b/>
          <w:bCs/>
          <w:sz w:val="24"/>
          <w:szCs w:val="24"/>
        </w:rPr>
        <w:t>40%</w:t>
      </w:r>
      <w:r w:rsidRPr="00090C0E">
        <w:rPr>
          <w:rFonts w:ascii="Times New Roman" w:hAnsi="Times New Roman" w:cs="Times New Roman"/>
          <w:sz w:val="24"/>
          <w:szCs w:val="24"/>
        </w:rPr>
        <w:t> of hospitalized Medicare patients transitioning to PACs.</w:t>
      </w:r>
    </w:p>
    <w:p w14:paraId="61FAA446" w14:textId="77777777" w:rsidR="00090C0E" w:rsidRPr="00090C0E" w:rsidRDefault="00090C0E" w:rsidP="00090C0E">
      <w:pPr>
        <w:numPr>
          <w:ilvl w:val="1"/>
          <w:numId w:val="46"/>
        </w:numPr>
        <w:rPr>
          <w:rFonts w:ascii="Times New Roman" w:hAnsi="Times New Roman" w:cs="Times New Roman"/>
          <w:sz w:val="24"/>
          <w:szCs w:val="24"/>
        </w:rPr>
      </w:pPr>
      <w:r w:rsidRPr="00090C0E">
        <w:rPr>
          <w:rFonts w:ascii="Times New Roman" w:hAnsi="Times New Roman" w:cs="Times New Roman"/>
          <w:sz w:val="24"/>
          <w:szCs w:val="24"/>
        </w:rPr>
        <w:t>Understandable rise due to Medicare incentives leading to </w:t>
      </w:r>
      <w:r w:rsidRPr="00090C0E">
        <w:rPr>
          <w:rFonts w:ascii="Times New Roman" w:hAnsi="Times New Roman" w:cs="Times New Roman"/>
          <w:b/>
          <w:bCs/>
          <w:sz w:val="24"/>
          <w:szCs w:val="24"/>
        </w:rPr>
        <w:t>explosive growth</w:t>
      </w:r>
      <w:r w:rsidRPr="00090C0E">
        <w:rPr>
          <w:rFonts w:ascii="Times New Roman" w:hAnsi="Times New Roman" w:cs="Times New Roman"/>
          <w:sz w:val="24"/>
          <w:szCs w:val="24"/>
        </w:rPr>
        <w:t> in PAC facilities.</w:t>
      </w:r>
    </w:p>
    <w:p w14:paraId="677D05A4" w14:textId="77777777" w:rsidR="00090C0E" w:rsidRPr="00090C0E" w:rsidRDefault="00090C0E" w:rsidP="00090C0E">
      <w:pPr>
        <w:numPr>
          <w:ilvl w:val="0"/>
          <w:numId w:val="46"/>
        </w:numPr>
        <w:rPr>
          <w:rFonts w:ascii="Times New Roman" w:hAnsi="Times New Roman" w:cs="Times New Roman"/>
          <w:sz w:val="24"/>
          <w:szCs w:val="24"/>
        </w:rPr>
      </w:pPr>
      <w:r w:rsidRPr="00090C0E">
        <w:rPr>
          <w:rFonts w:ascii="Times New Roman" w:hAnsi="Times New Roman" w:cs="Times New Roman"/>
          <w:b/>
          <w:bCs/>
          <w:sz w:val="24"/>
          <w:szCs w:val="24"/>
        </w:rPr>
        <w:t>Long-Term Care</w:t>
      </w:r>
      <w:r w:rsidRPr="00090C0E">
        <w:rPr>
          <w:rFonts w:ascii="Times New Roman" w:hAnsi="Times New Roman" w:cs="Times New Roman"/>
          <w:sz w:val="24"/>
          <w:szCs w:val="24"/>
        </w:rPr>
        <w:t>:</w:t>
      </w:r>
    </w:p>
    <w:p w14:paraId="424E5A37" w14:textId="77777777" w:rsidR="00090C0E" w:rsidRPr="00090C0E" w:rsidRDefault="00090C0E" w:rsidP="00090C0E">
      <w:pPr>
        <w:numPr>
          <w:ilvl w:val="1"/>
          <w:numId w:val="46"/>
        </w:numPr>
        <w:rPr>
          <w:rFonts w:ascii="Times New Roman" w:hAnsi="Times New Roman" w:cs="Times New Roman"/>
          <w:sz w:val="24"/>
          <w:szCs w:val="24"/>
        </w:rPr>
      </w:pPr>
      <w:r w:rsidRPr="00090C0E">
        <w:rPr>
          <w:rFonts w:ascii="Times New Roman" w:hAnsi="Times New Roman" w:cs="Times New Roman"/>
          <w:sz w:val="24"/>
          <w:szCs w:val="24"/>
        </w:rPr>
        <w:t>Patients often face significant financial burdens.</w:t>
      </w:r>
    </w:p>
    <w:p w14:paraId="09324DE3" w14:textId="493B96D2" w:rsidR="00640717" w:rsidRDefault="00090C0E" w:rsidP="00640717">
      <w:pPr>
        <w:numPr>
          <w:ilvl w:val="1"/>
          <w:numId w:val="46"/>
        </w:numPr>
        <w:rPr>
          <w:rFonts w:ascii="Times New Roman" w:hAnsi="Times New Roman" w:cs="Times New Roman"/>
          <w:sz w:val="24"/>
          <w:szCs w:val="24"/>
        </w:rPr>
      </w:pPr>
      <w:r w:rsidRPr="00090C0E">
        <w:rPr>
          <w:rFonts w:ascii="Times New Roman" w:hAnsi="Times New Roman" w:cs="Times New Roman"/>
          <w:sz w:val="24"/>
          <w:szCs w:val="24"/>
        </w:rPr>
        <w:t>Many families eventually apply for </w:t>
      </w:r>
      <w:r w:rsidRPr="00090C0E">
        <w:rPr>
          <w:rFonts w:ascii="Times New Roman" w:hAnsi="Times New Roman" w:cs="Times New Roman"/>
          <w:b/>
          <w:bCs/>
          <w:sz w:val="24"/>
          <w:szCs w:val="24"/>
        </w:rPr>
        <w:t>Medicaid</w:t>
      </w:r>
      <w:r w:rsidRPr="00090C0E">
        <w:rPr>
          <w:rFonts w:ascii="Times New Roman" w:hAnsi="Times New Roman" w:cs="Times New Roman"/>
          <w:sz w:val="24"/>
          <w:szCs w:val="24"/>
        </w:rPr>
        <w:t>, following personal bankruptcy from LTC expenses.</w:t>
      </w:r>
    </w:p>
    <w:p w14:paraId="7BA62539" w14:textId="77777777" w:rsidR="00FC676D" w:rsidRPr="002F4C15" w:rsidRDefault="00FC676D" w:rsidP="00FC676D">
      <w:pPr>
        <w:rPr>
          <w:rFonts w:ascii="Times New Roman" w:hAnsi="Times New Roman" w:cs="Times New Roman"/>
          <w:b/>
          <w:bCs/>
          <w:color w:val="FF0000"/>
          <w:sz w:val="24"/>
          <w:szCs w:val="24"/>
        </w:rPr>
      </w:pPr>
    </w:p>
    <w:p w14:paraId="44FDC94E" w14:textId="77777777" w:rsidR="00FC676D" w:rsidRPr="002F4C15" w:rsidRDefault="00FC676D" w:rsidP="00FC676D">
      <w:pPr>
        <w:rPr>
          <w:rFonts w:ascii="Times New Roman" w:hAnsi="Times New Roman" w:cs="Times New Roman"/>
          <w:sz w:val="24"/>
          <w:szCs w:val="24"/>
        </w:rPr>
      </w:pPr>
    </w:p>
    <w:p w14:paraId="69E2A93A" w14:textId="77777777" w:rsidR="00FC676D" w:rsidRPr="002F4C15" w:rsidRDefault="00FC676D" w:rsidP="00C7581B">
      <w:pPr>
        <w:rPr>
          <w:rFonts w:ascii="Times New Roman" w:hAnsi="Times New Roman" w:cs="Times New Roman"/>
          <w:sz w:val="24"/>
          <w:szCs w:val="24"/>
        </w:rPr>
      </w:pPr>
    </w:p>
    <w:p w14:paraId="211AB246" w14:textId="77777777" w:rsidR="00640717" w:rsidRDefault="00C7581B">
      <w:pPr>
        <w:rPr>
          <w:rFonts w:ascii="Times New Roman" w:hAnsi="Times New Roman" w:cs="Times New Roman"/>
          <w:color w:val="FF0000"/>
          <w:sz w:val="24"/>
          <w:szCs w:val="24"/>
        </w:rPr>
      </w:pPr>
      <w:r w:rsidRPr="002F4C15">
        <w:rPr>
          <w:rFonts w:ascii="Times New Roman" w:hAnsi="Times New Roman" w:cs="Times New Roman"/>
          <w:color w:val="FF0000"/>
          <w:sz w:val="24"/>
          <w:szCs w:val="24"/>
        </w:rPr>
        <w:tab/>
      </w:r>
      <w:r w:rsidRPr="002F4C15">
        <w:rPr>
          <w:rFonts w:ascii="Times New Roman" w:hAnsi="Times New Roman" w:cs="Times New Roman"/>
          <w:color w:val="FF0000"/>
          <w:sz w:val="24"/>
          <w:szCs w:val="24"/>
        </w:rPr>
        <w:tab/>
      </w:r>
      <w:r w:rsidRPr="002F4C15">
        <w:rPr>
          <w:rFonts w:ascii="Times New Roman" w:hAnsi="Times New Roman" w:cs="Times New Roman"/>
          <w:color w:val="FF0000"/>
          <w:sz w:val="24"/>
          <w:szCs w:val="24"/>
        </w:rPr>
        <w:tab/>
      </w:r>
    </w:p>
    <w:p w14:paraId="778F85E7" w14:textId="77777777" w:rsidR="00640717" w:rsidRDefault="00640717" w:rsidP="00640717">
      <w:pPr>
        <w:rPr>
          <w:rFonts w:ascii="Times New Roman" w:hAnsi="Times New Roman" w:cs="Times New Roman"/>
          <w:color w:val="FF0000"/>
          <w:sz w:val="24"/>
          <w:szCs w:val="24"/>
        </w:rPr>
      </w:pPr>
      <w:r>
        <w:rPr>
          <w:rFonts w:ascii="Times New Roman" w:hAnsi="Times New Roman" w:cs="Times New Roman"/>
          <w:color w:val="FF0000"/>
          <w:sz w:val="24"/>
          <w:szCs w:val="24"/>
        </w:rPr>
        <w:br w:type="page"/>
      </w:r>
    </w:p>
    <w:p w14:paraId="2073EFAD" w14:textId="4B76F807" w:rsidR="00640717" w:rsidRPr="00FC676D" w:rsidRDefault="00640717" w:rsidP="00640717">
      <w:pPr>
        <w:jc w:val="center"/>
        <w:rPr>
          <w:rFonts w:ascii="Times New Roman" w:hAnsi="Times New Roman" w:cs="Times New Roman"/>
          <w:b/>
          <w:bCs/>
          <w:color w:val="FF0000"/>
          <w:sz w:val="32"/>
          <w:szCs w:val="32"/>
        </w:rPr>
      </w:pPr>
      <w:r w:rsidRPr="00FC676D">
        <w:rPr>
          <w:rFonts w:ascii="Times New Roman" w:hAnsi="Times New Roman" w:cs="Times New Roman"/>
          <w:noProof/>
          <w:color w:val="FF0000"/>
          <w:sz w:val="24"/>
          <w:szCs w:val="24"/>
        </w:rPr>
        <w:lastRenderedPageBreak/>
        <mc:AlternateContent>
          <mc:Choice Requires="wps">
            <w:drawing>
              <wp:anchor distT="0" distB="0" distL="114300" distR="114300" simplePos="0" relativeHeight="251663360" behindDoc="0" locked="0" layoutInCell="1" allowOverlap="1" wp14:anchorId="7BC7F609" wp14:editId="12A47A0C">
                <wp:simplePos x="0" y="0"/>
                <wp:positionH relativeFrom="margin">
                  <wp:posOffset>-320040</wp:posOffset>
                </wp:positionH>
                <wp:positionV relativeFrom="paragraph">
                  <wp:posOffset>-457200</wp:posOffset>
                </wp:positionV>
                <wp:extent cx="6622415" cy="18415"/>
                <wp:effectExtent l="0" t="0" r="26035" b="19685"/>
                <wp:wrapNone/>
                <wp:docPr id="650191624" name="Straight Connector 1"/>
                <wp:cNvGraphicFramePr/>
                <a:graphic xmlns:a="http://schemas.openxmlformats.org/drawingml/2006/main">
                  <a:graphicData uri="http://schemas.microsoft.com/office/word/2010/wordprocessingShape">
                    <wps:wsp>
                      <wps:cNvCnPr/>
                      <wps:spPr>
                        <a:xfrm>
                          <a:off x="0" y="0"/>
                          <a:ext cx="6622415" cy="184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CFE8CF"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5.2pt,-36pt" to="496.2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" strokecolor="black [3200]" strokeweight="1pt">
                <v:stroke joinstyle="miter"/>
                <w10:wrap anchorx="margin"/>
              </v:line>
            </w:pict>
          </mc:Fallback>
        </mc:AlternateContent>
      </w:r>
      <w:r w:rsidRPr="00FC676D">
        <w:rPr>
          <w:rFonts w:ascii="Times New Roman" w:hAnsi="Times New Roman" w:cs="Times New Roman"/>
          <w:noProof/>
          <w:color w:val="FF0000"/>
          <w:sz w:val="24"/>
          <w:szCs w:val="24"/>
        </w:rPr>
        <mc:AlternateContent>
          <mc:Choice Requires="wps">
            <w:drawing>
              <wp:anchor distT="0" distB="0" distL="114300" distR="114300" simplePos="0" relativeHeight="251665408" behindDoc="0" locked="0" layoutInCell="1" allowOverlap="1" wp14:anchorId="1ABE90FF" wp14:editId="7C04D890">
                <wp:simplePos x="0" y="0"/>
                <wp:positionH relativeFrom="margin">
                  <wp:align>center</wp:align>
                </wp:positionH>
                <wp:positionV relativeFrom="paragraph">
                  <wp:posOffset>321854</wp:posOffset>
                </wp:positionV>
                <wp:extent cx="6683829" cy="10885"/>
                <wp:effectExtent l="0" t="0" r="22225" b="27305"/>
                <wp:wrapNone/>
                <wp:docPr id="807255275" name="Straight Connector 1"/>
                <wp:cNvGraphicFramePr/>
                <a:graphic xmlns:a="http://schemas.openxmlformats.org/drawingml/2006/main">
                  <a:graphicData uri="http://schemas.microsoft.com/office/word/2010/wordprocessingShape">
                    <wps:wsp>
                      <wps:cNvCnPr/>
                      <wps:spPr>
                        <a:xfrm>
                          <a:off x="0" y="0"/>
                          <a:ext cx="6683829" cy="108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098AF" id="Straight Connector 1" o:spid="_x0000_s1026" style="position:absolute;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5.35pt" to="526.3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" strokecolor="black [3200]" strokeweight="1pt">
                <v:stroke joinstyle="miter"/>
                <w10:wrap anchorx="margin"/>
              </v:line>
            </w:pict>
          </mc:Fallback>
        </mc:AlternateContent>
      </w:r>
      <w:r w:rsidRPr="00FC676D">
        <w:rPr>
          <w:rFonts w:ascii="Times New Roman" w:hAnsi="Times New Roman" w:cs="Times New Roman"/>
          <w:color w:val="FF0000"/>
          <w:sz w:val="32"/>
          <w:szCs w:val="32"/>
        </w:rPr>
        <w:t xml:space="preserve">Module </w:t>
      </w:r>
      <w:r>
        <w:rPr>
          <w:rFonts w:ascii="Times New Roman" w:hAnsi="Times New Roman" w:cs="Times New Roman"/>
          <w:color w:val="FF0000"/>
          <w:sz w:val="32"/>
          <w:szCs w:val="32"/>
        </w:rPr>
        <w:t>2</w:t>
      </w:r>
      <w:r w:rsidRPr="00FC676D">
        <w:rPr>
          <w:rFonts w:ascii="Times New Roman" w:hAnsi="Times New Roman" w:cs="Times New Roman"/>
          <w:color w:val="FF0000"/>
          <w:sz w:val="32"/>
          <w:szCs w:val="32"/>
        </w:rPr>
        <w:t xml:space="preserve"> - </w:t>
      </w:r>
      <w:r w:rsidRPr="00FC676D">
        <w:rPr>
          <w:rFonts w:ascii="Times New Roman" w:hAnsi="Times New Roman" w:cs="Times New Roman"/>
          <w:b/>
          <w:bCs/>
          <w:color w:val="FF0000"/>
          <w:sz w:val="32"/>
          <w:szCs w:val="32"/>
        </w:rPr>
        <w:t xml:space="preserve">Introduction to </w:t>
      </w:r>
      <w:r>
        <w:rPr>
          <w:rFonts w:ascii="Times New Roman" w:hAnsi="Times New Roman" w:cs="Times New Roman"/>
          <w:b/>
          <w:bCs/>
          <w:color w:val="FF0000"/>
          <w:sz w:val="32"/>
          <w:szCs w:val="32"/>
        </w:rPr>
        <w:t>Payment Integrity</w:t>
      </w:r>
    </w:p>
    <w:p w14:paraId="61681662" w14:textId="77777777" w:rsidR="00640717" w:rsidRDefault="00640717">
      <w:pPr>
        <w:rPr>
          <w:rFonts w:ascii="Times New Roman" w:hAnsi="Times New Roman" w:cs="Times New Roman"/>
          <w:b/>
          <w:bCs/>
          <w:color w:val="FF0000"/>
          <w:sz w:val="28"/>
          <w:szCs w:val="28"/>
        </w:rPr>
      </w:pPr>
    </w:p>
    <w:p w14:paraId="4C84CA76" w14:textId="77777777" w:rsidR="00640717" w:rsidRDefault="00640717">
      <w:pPr>
        <w:rPr>
          <w:rFonts w:ascii="Times New Roman" w:hAnsi="Times New Roman" w:cs="Times New Roman"/>
          <w:b/>
          <w:bCs/>
          <w:color w:val="FF0000"/>
          <w:sz w:val="28"/>
          <w:szCs w:val="28"/>
        </w:rPr>
      </w:pPr>
      <w:r>
        <w:rPr>
          <w:rFonts w:ascii="Times New Roman" w:hAnsi="Times New Roman" w:cs="Times New Roman"/>
          <w:b/>
          <w:bCs/>
          <w:color w:val="FF0000"/>
          <w:sz w:val="28"/>
          <w:szCs w:val="28"/>
        </w:rPr>
        <w:t>Adjudication</w:t>
      </w:r>
    </w:p>
    <w:p w14:paraId="60895DED" w14:textId="77777777" w:rsidR="00640717" w:rsidRPr="00640717" w:rsidRDefault="00640717" w:rsidP="00640717">
      <w:pPr>
        <w:rPr>
          <w:rFonts w:ascii="Times New Roman" w:hAnsi="Times New Roman" w:cs="Times New Roman"/>
          <w:sz w:val="24"/>
          <w:szCs w:val="24"/>
        </w:rPr>
      </w:pPr>
      <w:r w:rsidRPr="00640717">
        <w:rPr>
          <w:rFonts w:ascii="Times New Roman" w:hAnsi="Times New Roman" w:cs="Times New Roman"/>
          <w:sz w:val="24"/>
          <w:szCs w:val="24"/>
        </w:rPr>
        <w:t>Adjudication is the term used to describe the process that occurs between the submission of a claim by a healthcare provider—such as a doctor or hospital—and the payment made by the insurance company. The essential steps in this process are largely overlooked, leading to misunderstandings that can result in unnecessary costs and delays in care.</w:t>
      </w:r>
    </w:p>
    <w:p w14:paraId="10E537F3" w14:textId="77777777" w:rsidR="00640717" w:rsidRPr="00640717" w:rsidRDefault="00640717" w:rsidP="00640717">
      <w:pPr>
        <w:rPr>
          <w:rFonts w:ascii="Times New Roman" w:hAnsi="Times New Roman" w:cs="Times New Roman"/>
          <w:b/>
          <w:bCs/>
          <w:sz w:val="24"/>
          <w:szCs w:val="24"/>
        </w:rPr>
      </w:pPr>
      <w:r w:rsidRPr="00640717">
        <w:rPr>
          <w:rFonts w:ascii="Times New Roman" w:hAnsi="Times New Roman" w:cs="Times New Roman"/>
          <w:b/>
          <w:bCs/>
          <w:sz w:val="24"/>
          <w:szCs w:val="24"/>
        </w:rPr>
        <w:t>Key Phases of Claims Adjudication</w:t>
      </w:r>
    </w:p>
    <w:p w14:paraId="44A01981" w14:textId="77777777" w:rsidR="00640717" w:rsidRPr="00640717" w:rsidRDefault="00640717" w:rsidP="00640717">
      <w:pPr>
        <w:numPr>
          <w:ilvl w:val="0"/>
          <w:numId w:val="47"/>
        </w:numPr>
        <w:rPr>
          <w:rFonts w:ascii="Times New Roman" w:hAnsi="Times New Roman" w:cs="Times New Roman"/>
          <w:sz w:val="24"/>
          <w:szCs w:val="24"/>
        </w:rPr>
      </w:pPr>
      <w:r w:rsidRPr="00640717">
        <w:rPr>
          <w:rFonts w:ascii="Times New Roman" w:hAnsi="Times New Roman" w:cs="Times New Roman"/>
          <w:b/>
          <w:bCs/>
          <w:sz w:val="24"/>
          <w:szCs w:val="24"/>
        </w:rPr>
        <w:t>Claim Submission</w:t>
      </w:r>
    </w:p>
    <w:p w14:paraId="4CFF347E" w14:textId="77777777" w:rsidR="00640717" w:rsidRPr="00640717" w:rsidRDefault="00640717" w:rsidP="00640717">
      <w:pPr>
        <w:numPr>
          <w:ilvl w:val="1"/>
          <w:numId w:val="47"/>
        </w:numPr>
        <w:rPr>
          <w:rFonts w:ascii="Times New Roman" w:hAnsi="Times New Roman" w:cs="Times New Roman"/>
          <w:sz w:val="24"/>
          <w:szCs w:val="24"/>
        </w:rPr>
      </w:pPr>
      <w:r w:rsidRPr="00640717">
        <w:rPr>
          <w:rFonts w:ascii="Times New Roman" w:hAnsi="Times New Roman" w:cs="Times New Roman"/>
          <w:sz w:val="24"/>
          <w:szCs w:val="24"/>
        </w:rPr>
        <w:t>Initiated by healthcare providers.</w:t>
      </w:r>
    </w:p>
    <w:p w14:paraId="758D9C50" w14:textId="77777777" w:rsidR="00640717" w:rsidRPr="00640717" w:rsidRDefault="00640717" w:rsidP="00640717">
      <w:pPr>
        <w:numPr>
          <w:ilvl w:val="1"/>
          <w:numId w:val="47"/>
        </w:numPr>
        <w:rPr>
          <w:rFonts w:ascii="Times New Roman" w:hAnsi="Times New Roman" w:cs="Times New Roman"/>
          <w:sz w:val="24"/>
          <w:szCs w:val="24"/>
        </w:rPr>
      </w:pPr>
      <w:r w:rsidRPr="00640717">
        <w:rPr>
          <w:rFonts w:ascii="Times New Roman" w:hAnsi="Times New Roman" w:cs="Times New Roman"/>
          <w:sz w:val="24"/>
          <w:szCs w:val="24"/>
        </w:rPr>
        <w:t>Claims can involve various services related to patient care.</w:t>
      </w:r>
    </w:p>
    <w:p w14:paraId="54B2A165" w14:textId="77777777" w:rsidR="00640717" w:rsidRPr="00640717" w:rsidRDefault="00640717" w:rsidP="00640717">
      <w:pPr>
        <w:numPr>
          <w:ilvl w:val="0"/>
          <w:numId w:val="47"/>
        </w:numPr>
        <w:rPr>
          <w:rFonts w:ascii="Times New Roman" w:hAnsi="Times New Roman" w:cs="Times New Roman"/>
          <w:sz w:val="24"/>
          <w:szCs w:val="24"/>
        </w:rPr>
      </w:pPr>
      <w:r w:rsidRPr="00640717">
        <w:rPr>
          <w:rFonts w:ascii="Times New Roman" w:hAnsi="Times New Roman" w:cs="Times New Roman"/>
          <w:b/>
          <w:bCs/>
          <w:sz w:val="24"/>
          <w:szCs w:val="24"/>
        </w:rPr>
        <w:t>Auto Adjudication</w:t>
      </w:r>
    </w:p>
    <w:p w14:paraId="63E6951A" w14:textId="77777777" w:rsidR="00640717" w:rsidRPr="00640717" w:rsidRDefault="00640717" w:rsidP="00640717">
      <w:pPr>
        <w:numPr>
          <w:ilvl w:val="1"/>
          <w:numId w:val="47"/>
        </w:numPr>
        <w:rPr>
          <w:rFonts w:ascii="Times New Roman" w:hAnsi="Times New Roman" w:cs="Times New Roman"/>
          <w:sz w:val="24"/>
          <w:szCs w:val="24"/>
        </w:rPr>
      </w:pPr>
      <w:r w:rsidRPr="00640717">
        <w:rPr>
          <w:rFonts w:ascii="Times New Roman" w:hAnsi="Times New Roman" w:cs="Times New Roman"/>
          <w:sz w:val="24"/>
          <w:szCs w:val="24"/>
        </w:rPr>
        <w:t>Approximately 85% of claims are processed by software without human interaction.</w:t>
      </w:r>
    </w:p>
    <w:p w14:paraId="1FF2F87D" w14:textId="77777777" w:rsidR="00640717" w:rsidRPr="00640717" w:rsidRDefault="00640717" w:rsidP="00640717">
      <w:pPr>
        <w:numPr>
          <w:ilvl w:val="1"/>
          <w:numId w:val="47"/>
        </w:numPr>
        <w:rPr>
          <w:rFonts w:ascii="Times New Roman" w:hAnsi="Times New Roman" w:cs="Times New Roman"/>
          <w:sz w:val="24"/>
          <w:szCs w:val="24"/>
        </w:rPr>
      </w:pPr>
      <w:r w:rsidRPr="00640717">
        <w:rPr>
          <w:rFonts w:ascii="Times New Roman" w:hAnsi="Times New Roman" w:cs="Times New Roman"/>
          <w:sz w:val="24"/>
          <w:szCs w:val="24"/>
        </w:rPr>
        <w:t>This automation drastically reduces processing costs (around </w:t>
      </w:r>
      <w:r w:rsidRPr="00640717">
        <w:rPr>
          <w:rFonts w:ascii="Times New Roman" w:hAnsi="Times New Roman" w:cs="Times New Roman"/>
          <w:b/>
          <w:bCs/>
          <w:sz w:val="24"/>
          <w:szCs w:val="24"/>
        </w:rPr>
        <w:t>$20 per claim</w:t>
      </w:r>
      <w:r w:rsidRPr="00640717">
        <w:rPr>
          <w:rFonts w:ascii="Times New Roman" w:hAnsi="Times New Roman" w:cs="Times New Roman"/>
          <w:sz w:val="24"/>
          <w:szCs w:val="24"/>
        </w:rPr>
        <w:t> if handled manually).</w:t>
      </w:r>
    </w:p>
    <w:p w14:paraId="4733986B" w14:textId="77777777" w:rsidR="00640717" w:rsidRPr="00640717" w:rsidRDefault="00640717" w:rsidP="00640717">
      <w:pPr>
        <w:numPr>
          <w:ilvl w:val="0"/>
          <w:numId w:val="47"/>
        </w:numPr>
        <w:rPr>
          <w:rFonts w:ascii="Times New Roman" w:hAnsi="Times New Roman" w:cs="Times New Roman"/>
          <w:sz w:val="24"/>
          <w:szCs w:val="24"/>
        </w:rPr>
      </w:pPr>
      <w:r w:rsidRPr="00640717">
        <w:rPr>
          <w:rFonts w:ascii="Times New Roman" w:hAnsi="Times New Roman" w:cs="Times New Roman"/>
          <w:b/>
          <w:bCs/>
          <w:sz w:val="24"/>
          <w:szCs w:val="24"/>
        </w:rPr>
        <w:t>Mass Adjudication</w:t>
      </w:r>
    </w:p>
    <w:p w14:paraId="216B25E0" w14:textId="77777777" w:rsidR="00640717" w:rsidRPr="00640717" w:rsidRDefault="00640717" w:rsidP="00640717">
      <w:pPr>
        <w:numPr>
          <w:ilvl w:val="1"/>
          <w:numId w:val="47"/>
        </w:numPr>
        <w:rPr>
          <w:rFonts w:ascii="Times New Roman" w:hAnsi="Times New Roman" w:cs="Times New Roman"/>
          <w:sz w:val="24"/>
          <w:szCs w:val="24"/>
        </w:rPr>
      </w:pPr>
      <w:r w:rsidRPr="00640717">
        <w:rPr>
          <w:rFonts w:ascii="Times New Roman" w:hAnsi="Times New Roman" w:cs="Times New Roman"/>
          <w:b/>
          <w:bCs/>
          <w:sz w:val="24"/>
          <w:szCs w:val="24"/>
        </w:rPr>
        <w:t>Eligibility and Coverage:</w:t>
      </w:r>
      <w:r w:rsidRPr="00640717">
        <w:rPr>
          <w:rFonts w:ascii="Times New Roman" w:hAnsi="Times New Roman" w:cs="Times New Roman"/>
          <w:sz w:val="24"/>
          <w:szCs w:val="24"/>
        </w:rPr>
        <w:t> Checks whether the services are eligible for coverage based on patient eligibility.</w:t>
      </w:r>
    </w:p>
    <w:p w14:paraId="2698D685" w14:textId="77777777" w:rsidR="00640717" w:rsidRPr="00640717" w:rsidRDefault="00640717" w:rsidP="00640717">
      <w:pPr>
        <w:numPr>
          <w:ilvl w:val="1"/>
          <w:numId w:val="47"/>
        </w:numPr>
        <w:rPr>
          <w:rFonts w:ascii="Times New Roman" w:hAnsi="Times New Roman" w:cs="Times New Roman"/>
          <w:sz w:val="24"/>
          <w:szCs w:val="24"/>
        </w:rPr>
      </w:pPr>
      <w:r w:rsidRPr="00640717">
        <w:rPr>
          <w:rFonts w:ascii="Times New Roman" w:hAnsi="Times New Roman" w:cs="Times New Roman"/>
          <w:b/>
          <w:bCs/>
          <w:sz w:val="24"/>
          <w:szCs w:val="24"/>
        </w:rPr>
        <w:t>Prior Authorization:</w:t>
      </w:r>
      <w:r w:rsidRPr="00640717">
        <w:rPr>
          <w:rFonts w:ascii="Times New Roman" w:hAnsi="Times New Roman" w:cs="Times New Roman"/>
          <w:sz w:val="24"/>
          <w:szCs w:val="24"/>
        </w:rPr>
        <w:t xml:space="preserve"> Assesses if </w:t>
      </w:r>
      <w:proofErr w:type="gramStart"/>
      <w:r w:rsidRPr="00640717">
        <w:rPr>
          <w:rFonts w:ascii="Times New Roman" w:hAnsi="Times New Roman" w:cs="Times New Roman"/>
          <w:sz w:val="24"/>
          <w:szCs w:val="24"/>
        </w:rPr>
        <w:t>necessary</w:t>
      </w:r>
      <w:proofErr w:type="gramEnd"/>
      <w:r w:rsidRPr="00640717">
        <w:rPr>
          <w:rFonts w:ascii="Times New Roman" w:hAnsi="Times New Roman" w:cs="Times New Roman"/>
          <w:sz w:val="24"/>
          <w:szCs w:val="24"/>
        </w:rPr>
        <w:t xml:space="preserve"> approvals are obtained.</w:t>
      </w:r>
    </w:p>
    <w:p w14:paraId="506A857B" w14:textId="77777777" w:rsidR="00640717" w:rsidRPr="00640717" w:rsidRDefault="00640717" w:rsidP="00640717">
      <w:pPr>
        <w:numPr>
          <w:ilvl w:val="0"/>
          <w:numId w:val="47"/>
        </w:numPr>
        <w:rPr>
          <w:rFonts w:ascii="Times New Roman" w:hAnsi="Times New Roman" w:cs="Times New Roman"/>
          <w:sz w:val="24"/>
          <w:szCs w:val="24"/>
        </w:rPr>
      </w:pPr>
      <w:r w:rsidRPr="00640717">
        <w:rPr>
          <w:rFonts w:ascii="Times New Roman" w:hAnsi="Times New Roman" w:cs="Times New Roman"/>
          <w:b/>
          <w:bCs/>
          <w:sz w:val="24"/>
          <w:szCs w:val="24"/>
        </w:rPr>
        <w:t>Claim Check</w:t>
      </w:r>
    </w:p>
    <w:p w14:paraId="218F9F5F" w14:textId="77777777" w:rsidR="00640717" w:rsidRPr="00640717" w:rsidRDefault="00640717" w:rsidP="00640717">
      <w:pPr>
        <w:numPr>
          <w:ilvl w:val="1"/>
          <w:numId w:val="47"/>
        </w:numPr>
        <w:rPr>
          <w:rFonts w:ascii="Times New Roman" w:hAnsi="Times New Roman" w:cs="Times New Roman"/>
          <w:sz w:val="24"/>
          <w:szCs w:val="24"/>
        </w:rPr>
      </w:pPr>
      <w:r w:rsidRPr="00640717">
        <w:rPr>
          <w:rFonts w:ascii="Times New Roman" w:hAnsi="Times New Roman" w:cs="Times New Roman"/>
          <w:b/>
          <w:bCs/>
          <w:sz w:val="24"/>
          <w:szCs w:val="24"/>
        </w:rPr>
        <w:t>Coding Validation:</w:t>
      </w:r>
      <w:r w:rsidRPr="00640717">
        <w:rPr>
          <w:rFonts w:ascii="Times New Roman" w:hAnsi="Times New Roman" w:cs="Times New Roman"/>
          <w:sz w:val="24"/>
          <w:szCs w:val="24"/>
        </w:rPr>
        <w:t> Proper checks are conducted against relevant codes like ICD-10, DRG, CPT, and HICS codes.</w:t>
      </w:r>
    </w:p>
    <w:p w14:paraId="1DE1B144" w14:textId="77777777" w:rsidR="00640717" w:rsidRPr="00640717" w:rsidRDefault="00640717" w:rsidP="00640717">
      <w:pPr>
        <w:numPr>
          <w:ilvl w:val="1"/>
          <w:numId w:val="47"/>
        </w:numPr>
        <w:rPr>
          <w:rFonts w:ascii="Times New Roman" w:hAnsi="Times New Roman" w:cs="Times New Roman"/>
          <w:sz w:val="24"/>
          <w:szCs w:val="24"/>
        </w:rPr>
      </w:pPr>
      <w:r w:rsidRPr="00640717">
        <w:rPr>
          <w:rFonts w:ascii="Times New Roman" w:hAnsi="Times New Roman" w:cs="Times New Roman"/>
          <w:sz w:val="24"/>
          <w:szCs w:val="24"/>
        </w:rPr>
        <w:t>Determines </w:t>
      </w:r>
      <w:r w:rsidRPr="00640717">
        <w:rPr>
          <w:rFonts w:ascii="Times New Roman" w:hAnsi="Times New Roman" w:cs="Times New Roman"/>
          <w:b/>
          <w:bCs/>
          <w:sz w:val="24"/>
          <w:szCs w:val="24"/>
        </w:rPr>
        <w:t>pay or deny</w:t>
      </w:r>
      <w:r w:rsidRPr="00640717">
        <w:rPr>
          <w:rFonts w:ascii="Times New Roman" w:hAnsi="Times New Roman" w:cs="Times New Roman"/>
          <w:sz w:val="24"/>
          <w:szCs w:val="24"/>
        </w:rPr>
        <w:t> status.</w:t>
      </w:r>
    </w:p>
    <w:p w14:paraId="765A488E" w14:textId="77777777" w:rsidR="00640717" w:rsidRPr="00640717" w:rsidRDefault="00640717" w:rsidP="00640717">
      <w:pPr>
        <w:numPr>
          <w:ilvl w:val="0"/>
          <w:numId w:val="47"/>
        </w:numPr>
        <w:rPr>
          <w:rFonts w:ascii="Times New Roman" w:hAnsi="Times New Roman" w:cs="Times New Roman"/>
          <w:sz w:val="24"/>
          <w:szCs w:val="24"/>
        </w:rPr>
      </w:pPr>
      <w:r w:rsidRPr="00640717">
        <w:rPr>
          <w:rFonts w:ascii="Times New Roman" w:hAnsi="Times New Roman" w:cs="Times New Roman"/>
          <w:b/>
          <w:bCs/>
          <w:sz w:val="24"/>
          <w:szCs w:val="24"/>
        </w:rPr>
        <w:t>Secondary Audit</w:t>
      </w:r>
    </w:p>
    <w:p w14:paraId="009E5B0A" w14:textId="77777777" w:rsidR="00640717" w:rsidRPr="00640717" w:rsidRDefault="00640717" w:rsidP="00640717">
      <w:pPr>
        <w:numPr>
          <w:ilvl w:val="1"/>
          <w:numId w:val="47"/>
        </w:numPr>
        <w:rPr>
          <w:rFonts w:ascii="Times New Roman" w:hAnsi="Times New Roman" w:cs="Times New Roman"/>
          <w:sz w:val="24"/>
          <w:szCs w:val="24"/>
        </w:rPr>
      </w:pPr>
      <w:r w:rsidRPr="00640717">
        <w:rPr>
          <w:rFonts w:ascii="Times New Roman" w:hAnsi="Times New Roman" w:cs="Times New Roman"/>
          <w:b/>
          <w:bCs/>
          <w:sz w:val="24"/>
          <w:szCs w:val="24"/>
        </w:rPr>
        <w:t>Timely Filing Requirements:</w:t>
      </w:r>
      <w:r w:rsidRPr="00640717">
        <w:rPr>
          <w:rFonts w:ascii="Times New Roman" w:hAnsi="Times New Roman" w:cs="Times New Roman"/>
          <w:sz w:val="24"/>
          <w:szCs w:val="24"/>
        </w:rPr>
        <w:t> Ensures claims are submitted within specific time frames.</w:t>
      </w:r>
    </w:p>
    <w:p w14:paraId="56172E07" w14:textId="77777777" w:rsidR="00640717" w:rsidRPr="00640717" w:rsidRDefault="00640717" w:rsidP="00640717">
      <w:pPr>
        <w:numPr>
          <w:ilvl w:val="1"/>
          <w:numId w:val="47"/>
        </w:numPr>
        <w:rPr>
          <w:rFonts w:ascii="Times New Roman" w:hAnsi="Times New Roman" w:cs="Times New Roman"/>
          <w:sz w:val="24"/>
          <w:szCs w:val="24"/>
        </w:rPr>
      </w:pPr>
      <w:r w:rsidRPr="00640717">
        <w:rPr>
          <w:rFonts w:ascii="Times New Roman" w:hAnsi="Times New Roman" w:cs="Times New Roman"/>
          <w:sz w:val="24"/>
          <w:szCs w:val="24"/>
        </w:rPr>
        <w:t>Additional coding checks and place-of-service validations.</w:t>
      </w:r>
    </w:p>
    <w:p w14:paraId="524DA081" w14:textId="77777777" w:rsidR="00640717" w:rsidRPr="00640717" w:rsidRDefault="00640717" w:rsidP="00640717">
      <w:pPr>
        <w:rPr>
          <w:rFonts w:ascii="Times New Roman" w:hAnsi="Times New Roman" w:cs="Times New Roman"/>
          <w:sz w:val="24"/>
          <w:szCs w:val="24"/>
        </w:rPr>
      </w:pPr>
      <w:r w:rsidRPr="00640717">
        <w:rPr>
          <w:rFonts w:ascii="Times New Roman" w:hAnsi="Times New Roman" w:cs="Times New Roman"/>
          <w:sz w:val="24"/>
          <w:szCs w:val="24"/>
        </w:rPr>
        <w:pict w14:anchorId="5E93A0B6">
          <v:rect id="_x0000_i1132" style="width:0;height:0" o:hralign="center" o:hrstd="t" o:hrnoshade="t" o:hr="t" fillcolor="#f2f2f2" stroked="f"/>
        </w:pict>
      </w:r>
    </w:p>
    <w:p w14:paraId="071351A1" w14:textId="77777777" w:rsidR="00640717" w:rsidRPr="00640717" w:rsidRDefault="00640717" w:rsidP="00640717">
      <w:pPr>
        <w:rPr>
          <w:rFonts w:ascii="Times New Roman" w:hAnsi="Times New Roman" w:cs="Times New Roman"/>
          <w:b/>
          <w:bCs/>
          <w:sz w:val="24"/>
          <w:szCs w:val="24"/>
        </w:rPr>
      </w:pPr>
      <w:r w:rsidRPr="00640717">
        <w:rPr>
          <w:rFonts w:ascii="Times New Roman" w:hAnsi="Times New Roman" w:cs="Times New Roman"/>
          <w:b/>
          <w:bCs/>
          <w:sz w:val="24"/>
          <w:szCs w:val="24"/>
        </w:rPr>
        <w:t>Problems with Auto Adjudication</w:t>
      </w:r>
    </w:p>
    <w:p w14:paraId="0B2F3C06" w14:textId="77777777" w:rsidR="00640717" w:rsidRPr="00640717" w:rsidRDefault="00640717" w:rsidP="00640717">
      <w:pPr>
        <w:rPr>
          <w:rFonts w:ascii="Times New Roman" w:hAnsi="Times New Roman" w:cs="Times New Roman"/>
          <w:sz w:val="24"/>
          <w:szCs w:val="24"/>
        </w:rPr>
      </w:pPr>
      <w:r w:rsidRPr="00640717">
        <w:rPr>
          <w:rFonts w:ascii="Times New Roman" w:hAnsi="Times New Roman" w:cs="Times New Roman"/>
          <w:sz w:val="24"/>
          <w:szCs w:val="24"/>
        </w:rPr>
        <w:lastRenderedPageBreak/>
        <w:t>Despite its efficiency in processing claims, there are significant challenges associated with </w:t>
      </w:r>
      <w:r w:rsidRPr="00640717">
        <w:rPr>
          <w:rFonts w:ascii="Times New Roman" w:hAnsi="Times New Roman" w:cs="Times New Roman"/>
          <w:b/>
          <w:bCs/>
          <w:sz w:val="24"/>
          <w:szCs w:val="24"/>
        </w:rPr>
        <w:t>auto adjudication</w:t>
      </w:r>
      <w:r w:rsidRPr="00640717">
        <w:rPr>
          <w:rFonts w:ascii="Times New Roman" w:hAnsi="Times New Roman" w:cs="Times New Roman"/>
          <w:sz w:val="24"/>
          <w:szCs w:val="24"/>
        </w:rPr>
        <w:t>:</w:t>
      </w:r>
    </w:p>
    <w:p w14:paraId="2E1E5DF0" w14:textId="77777777" w:rsidR="00640717" w:rsidRPr="00640717" w:rsidRDefault="00640717" w:rsidP="00640717">
      <w:pPr>
        <w:numPr>
          <w:ilvl w:val="0"/>
          <w:numId w:val="48"/>
        </w:numPr>
        <w:rPr>
          <w:rFonts w:ascii="Times New Roman" w:hAnsi="Times New Roman" w:cs="Times New Roman"/>
          <w:sz w:val="24"/>
          <w:szCs w:val="24"/>
        </w:rPr>
      </w:pPr>
      <w:r w:rsidRPr="00640717">
        <w:rPr>
          <w:rFonts w:ascii="Times New Roman" w:hAnsi="Times New Roman" w:cs="Times New Roman"/>
          <w:b/>
          <w:bCs/>
          <w:sz w:val="24"/>
          <w:szCs w:val="24"/>
        </w:rPr>
        <w:t>Outdated Software</w:t>
      </w:r>
      <w:r w:rsidRPr="00640717">
        <w:rPr>
          <w:rFonts w:ascii="Times New Roman" w:hAnsi="Times New Roman" w:cs="Times New Roman"/>
          <w:sz w:val="24"/>
          <w:szCs w:val="24"/>
        </w:rPr>
        <w:t>: Most insurance companies still utilize legacy systems, some written in COBOL, a programming language from </w:t>
      </w:r>
      <w:r w:rsidRPr="00640717">
        <w:rPr>
          <w:rFonts w:ascii="Times New Roman" w:hAnsi="Times New Roman" w:cs="Times New Roman"/>
          <w:b/>
          <w:bCs/>
          <w:sz w:val="24"/>
          <w:szCs w:val="24"/>
        </w:rPr>
        <w:t>1959</w:t>
      </w:r>
      <w:r w:rsidRPr="00640717">
        <w:rPr>
          <w:rFonts w:ascii="Times New Roman" w:hAnsi="Times New Roman" w:cs="Times New Roman"/>
          <w:sz w:val="24"/>
          <w:szCs w:val="24"/>
        </w:rPr>
        <w:t>.</w:t>
      </w:r>
    </w:p>
    <w:p w14:paraId="5E069D06" w14:textId="77777777" w:rsidR="00640717" w:rsidRPr="00640717" w:rsidRDefault="00640717" w:rsidP="00640717">
      <w:pPr>
        <w:numPr>
          <w:ilvl w:val="0"/>
          <w:numId w:val="48"/>
        </w:numPr>
        <w:rPr>
          <w:rFonts w:ascii="Times New Roman" w:hAnsi="Times New Roman" w:cs="Times New Roman"/>
          <w:sz w:val="24"/>
          <w:szCs w:val="24"/>
        </w:rPr>
      </w:pPr>
      <w:r w:rsidRPr="00640717">
        <w:rPr>
          <w:rFonts w:ascii="Times New Roman" w:hAnsi="Times New Roman" w:cs="Times New Roman"/>
          <w:b/>
          <w:bCs/>
          <w:sz w:val="24"/>
          <w:szCs w:val="24"/>
        </w:rPr>
        <w:t>Skill Shortage</w:t>
      </w:r>
      <w:r w:rsidRPr="00640717">
        <w:rPr>
          <w:rFonts w:ascii="Times New Roman" w:hAnsi="Times New Roman" w:cs="Times New Roman"/>
          <w:sz w:val="24"/>
          <w:szCs w:val="24"/>
        </w:rPr>
        <w:t>: There are fewer programmers proficient in COBOL, creating challenges in maintaining these systems.</w:t>
      </w:r>
    </w:p>
    <w:p w14:paraId="3EC2CB0B" w14:textId="77777777" w:rsidR="00640717" w:rsidRPr="00640717" w:rsidRDefault="00640717" w:rsidP="00640717">
      <w:pPr>
        <w:numPr>
          <w:ilvl w:val="0"/>
          <w:numId w:val="48"/>
        </w:numPr>
        <w:rPr>
          <w:rFonts w:ascii="Times New Roman" w:hAnsi="Times New Roman" w:cs="Times New Roman"/>
          <w:sz w:val="24"/>
          <w:szCs w:val="24"/>
        </w:rPr>
      </w:pPr>
      <w:r w:rsidRPr="00640717">
        <w:rPr>
          <w:rFonts w:ascii="Times New Roman" w:hAnsi="Times New Roman" w:cs="Times New Roman"/>
          <w:b/>
          <w:bCs/>
          <w:sz w:val="24"/>
          <w:szCs w:val="24"/>
        </w:rPr>
        <w:t>Dollar Thresholds</w:t>
      </w:r>
      <w:r w:rsidRPr="00640717">
        <w:rPr>
          <w:rFonts w:ascii="Times New Roman" w:hAnsi="Times New Roman" w:cs="Times New Roman"/>
          <w:sz w:val="24"/>
          <w:szCs w:val="24"/>
        </w:rPr>
        <w:t>: Many carriers set thresholds (e.g., </w:t>
      </w:r>
      <w:r w:rsidRPr="00640717">
        <w:rPr>
          <w:rFonts w:ascii="Times New Roman" w:hAnsi="Times New Roman" w:cs="Times New Roman"/>
          <w:b/>
          <w:bCs/>
          <w:sz w:val="24"/>
          <w:szCs w:val="24"/>
        </w:rPr>
        <w:t>$10,000-$15,000</w:t>
      </w:r>
      <w:r w:rsidRPr="00640717">
        <w:rPr>
          <w:rFonts w:ascii="Times New Roman" w:hAnsi="Times New Roman" w:cs="Times New Roman"/>
          <w:sz w:val="24"/>
          <w:szCs w:val="24"/>
        </w:rPr>
        <w:t>) where claims do not get manual review, allowing questionable claims to pass through.</w:t>
      </w:r>
    </w:p>
    <w:p w14:paraId="51F432FF" w14:textId="77777777" w:rsidR="00640717" w:rsidRPr="00640717" w:rsidRDefault="00640717" w:rsidP="00640717">
      <w:pPr>
        <w:rPr>
          <w:rFonts w:ascii="Times New Roman" w:hAnsi="Times New Roman" w:cs="Times New Roman"/>
          <w:b/>
          <w:bCs/>
          <w:sz w:val="24"/>
          <w:szCs w:val="24"/>
        </w:rPr>
      </w:pPr>
      <w:r w:rsidRPr="00640717">
        <w:rPr>
          <w:rFonts w:ascii="Times New Roman" w:hAnsi="Times New Roman" w:cs="Times New Roman"/>
          <w:b/>
          <w:bCs/>
          <w:sz w:val="24"/>
          <w:szCs w:val="24"/>
        </w:rPr>
        <w:t>Example of a Procedural Failure</w:t>
      </w:r>
    </w:p>
    <w:p w14:paraId="20553DDA" w14:textId="77777777" w:rsidR="00640717" w:rsidRPr="00640717" w:rsidRDefault="00640717" w:rsidP="00640717">
      <w:pPr>
        <w:rPr>
          <w:rFonts w:ascii="Times New Roman" w:hAnsi="Times New Roman" w:cs="Times New Roman"/>
          <w:sz w:val="24"/>
          <w:szCs w:val="24"/>
        </w:rPr>
      </w:pPr>
      <w:r w:rsidRPr="00640717">
        <w:rPr>
          <w:rFonts w:ascii="Times New Roman" w:hAnsi="Times New Roman" w:cs="Times New Roman"/>
          <w:sz w:val="24"/>
          <w:szCs w:val="24"/>
        </w:rPr>
        <w:t>A notable case from ProPublica highlighted a </w:t>
      </w:r>
      <w:r w:rsidRPr="00640717">
        <w:rPr>
          <w:rFonts w:ascii="Times New Roman" w:hAnsi="Times New Roman" w:cs="Times New Roman"/>
          <w:b/>
          <w:bCs/>
          <w:sz w:val="24"/>
          <w:szCs w:val="24"/>
        </w:rPr>
        <w:t>$10,984 claim for a COVID-19 test</w:t>
      </w:r>
      <w:r w:rsidRPr="00640717">
        <w:rPr>
          <w:rFonts w:ascii="Times New Roman" w:hAnsi="Times New Roman" w:cs="Times New Roman"/>
          <w:sz w:val="24"/>
          <w:szCs w:val="24"/>
        </w:rPr>
        <w:t>, essentially exposing the vast discrepancies between billed amounts and actual costs. The test, which was valued at </w:t>
      </w:r>
      <w:r w:rsidRPr="00640717">
        <w:rPr>
          <w:rFonts w:ascii="Times New Roman" w:hAnsi="Times New Roman" w:cs="Times New Roman"/>
          <w:b/>
          <w:bCs/>
          <w:sz w:val="24"/>
          <w:szCs w:val="24"/>
        </w:rPr>
        <w:t>$6</w:t>
      </w:r>
      <w:r w:rsidRPr="00640717">
        <w:rPr>
          <w:rFonts w:ascii="Times New Roman" w:hAnsi="Times New Roman" w:cs="Times New Roman"/>
          <w:sz w:val="24"/>
          <w:szCs w:val="24"/>
        </w:rPr>
        <w:t>, was fully reimbursed by the insurance company, raising concerns about oversight failures in the adjudication process.</w:t>
      </w:r>
    </w:p>
    <w:p w14:paraId="0132862D" w14:textId="77777777" w:rsidR="00640717" w:rsidRPr="00640717" w:rsidRDefault="00640717" w:rsidP="00640717">
      <w:pPr>
        <w:rPr>
          <w:rFonts w:ascii="Times New Roman" w:hAnsi="Times New Roman" w:cs="Times New Roman"/>
          <w:b/>
          <w:bCs/>
          <w:sz w:val="24"/>
          <w:szCs w:val="24"/>
        </w:rPr>
      </w:pPr>
      <w:r w:rsidRPr="00640717">
        <w:rPr>
          <w:rFonts w:ascii="Times New Roman" w:hAnsi="Times New Roman" w:cs="Times New Roman"/>
          <w:b/>
          <w:bCs/>
          <w:sz w:val="24"/>
          <w:szCs w:val="24"/>
        </w:rPr>
        <w:t>Fraud Prevention</w:t>
      </w:r>
    </w:p>
    <w:p w14:paraId="0A5225BF" w14:textId="77777777" w:rsidR="00640717" w:rsidRPr="00640717" w:rsidRDefault="00640717" w:rsidP="00640717">
      <w:pPr>
        <w:rPr>
          <w:rFonts w:ascii="Times New Roman" w:hAnsi="Times New Roman" w:cs="Times New Roman"/>
          <w:sz w:val="24"/>
          <w:szCs w:val="24"/>
        </w:rPr>
      </w:pPr>
      <w:r w:rsidRPr="00640717">
        <w:rPr>
          <w:rFonts w:ascii="Times New Roman" w:hAnsi="Times New Roman" w:cs="Times New Roman"/>
          <w:sz w:val="24"/>
          <w:szCs w:val="24"/>
        </w:rPr>
        <w:t>Quest Diagnostics demonstrates a proactive approach in screening claims internally to detect fraud, waste, and abuse. By leveraging detailed claims data, they effectively caught mistakes that traditional insurance carriers did not identify.</w:t>
      </w:r>
    </w:p>
    <w:p w14:paraId="0C7EC91D" w14:textId="3F9AB189" w:rsidR="00640717" w:rsidRPr="00EE0223" w:rsidRDefault="00EE0223" w:rsidP="00640717">
      <w:pPr>
        <w:rPr>
          <w:rFonts w:ascii="Times New Roman" w:hAnsi="Times New Roman" w:cs="Times New Roman"/>
          <w:b/>
          <w:bCs/>
          <w:color w:val="FF0000"/>
          <w:sz w:val="28"/>
          <w:szCs w:val="28"/>
        </w:rPr>
      </w:pPr>
      <w:r>
        <w:rPr>
          <w:rFonts w:ascii="Times New Roman" w:hAnsi="Times New Roman" w:cs="Times New Roman"/>
          <w:b/>
          <w:bCs/>
          <w:color w:val="FF0000"/>
          <w:sz w:val="28"/>
          <w:szCs w:val="28"/>
        </w:rPr>
        <w:t>Repricing</w:t>
      </w:r>
    </w:p>
    <w:p w14:paraId="6B581E7A" w14:textId="1ECC6859" w:rsidR="00EE0223" w:rsidRPr="00EE0223" w:rsidRDefault="00EE0223" w:rsidP="00EE0223">
      <w:pPr>
        <w:rPr>
          <w:rFonts w:ascii="Times New Roman" w:hAnsi="Times New Roman" w:cs="Times New Roman"/>
          <w:sz w:val="24"/>
          <w:szCs w:val="24"/>
        </w:rPr>
      </w:pPr>
      <w:r w:rsidRPr="00EE0223">
        <w:rPr>
          <w:rFonts w:ascii="Times New Roman" w:hAnsi="Times New Roman" w:cs="Times New Roman"/>
          <w:b/>
          <w:bCs/>
          <w:sz w:val="24"/>
          <w:szCs w:val="24"/>
        </w:rPr>
        <w:t>Claim repricing</w:t>
      </w:r>
      <w:r w:rsidRPr="00EE0223">
        <w:rPr>
          <w:rFonts w:ascii="Times New Roman" w:hAnsi="Times New Roman" w:cs="Times New Roman"/>
          <w:sz w:val="24"/>
          <w:szCs w:val="24"/>
        </w:rPr>
        <w:t> is vital for ensuring that healthcare providers and insurance networks accurately invoice and receive payment for services rendered. This video serves as a follow-up to previous discussions surrounding claims adjudication, providing essential information for anyone involved in healthcare finance.</w:t>
      </w:r>
    </w:p>
    <w:p w14:paraId="2E963053" w14:textId="002B84A7" w:rsidR="00EE0223" w:rsidRPr="00EE0223" w:rsidRDefault="00EE0223" w:rsidP="00EE0223">
      <w:pPr>
        <w:rPr>
          <w:rFonts w:ascii="Times New Roman" w:hAnsi="Times New Roman" w:cs="Times New Roman"/>
          <w:b/>
          <w:bCs/>
          <w:sz w:val="24"/>
          <w:szCs w:val="24"/>
        </w:rPr>
      </w:pPr>
      <w:r w:rsidRPr="00EE0223">
        <w:rPr>
          <w:rFonts w:ascii="Times New Roman" w:hAnsi="Times New Roman" w:cs="Times New Roman"/>
          <w:b/>
          <w:bCs/>
          <w:sz w:val="24"/>
          <w:szCs w:val="24"/>
        </w:rPr>
        <w:t>Claim Repricing?</w:t>
      </w:r>
    </w:p>
    <w:p w14:paraId="52C89952" w14:textId="77777777" w:rsidR="00EE0223" w:rsidRPr="00EE0223" w:rsidRDefault="00EE0223" w:rsidP="00EE0223">
      <w:pPr>
        <w:rPr>
          <w:rFonts w:ascii="Times New Roman" w:hAnsi="Times New Roman" w:cs="Times New Roman"/>
          <w:sz w:val="24"/>
          <w:szCs w:val="24"/>
        </w:rPr>
      </w:pPr>
      <w:r w:rsidRPr="00EE0223">
        <w:rPr>
          <w:rFonts w:ascii="Times New Roman" w:hAnsi="Times New Roman" w:cs="Times New Roman"/>
          <w:sz w:val="24"/>
          <w:szCs w:val="24"/>
        </w:rPr>
        <w:t>Claim repricing involves applying </w:t>
      </w:r>
      <w:r w:rsidRPr="00EE0223">
        <w:rPr>
          <w:rFonts w:ascii="Times New Roman" w:hAnsi="Times New Roman" w:cs="Times New Roman"/>
          <w:b/>
          <w:bCs/>
          <w:sz w:val="24"/>
          <w:szCs w:val="24"/>
        </w:rPr>
        <w:t>contract terms</w:t>
      </w:r>
      <w:r w:rsidRPr="00EE0223">
        <w:rPr>
          <w:rFonts w:ascii="Times New Roman" w:hAnsi="Times New Roman" w:cs="Times New Roman"/>
          <w:sz w:val="24"/>
          <w:szCs w:val="24"/>
        </w:rPr>
        <w:t> to healthcare expenses incurred by patients. These terms are negotiated between hospitals or physician practices and insurance networks, impacting billed amounts from providers. The process of repricing includes the following steps:</w:t>
      </w:r>
    </w:p>
    <w:p w14:paraId="74AECF54" w14:textId="77777777" w:rsidR="00EE0223" w:rsidRPr="00EE0223" w:rsidRDefault="00EE0223" w:rsidP="00EE0223">
      <w:pPr>
        <w:numPr>
          <w:ilvl w:val="0"/>
          <w:numId w:val="49"/>
        </w:numPr>
        <w:rPr>
          <w:rFonts w:ascii="Times New Roman" w:hAnsi="Times New Roman" w:cs="Times New Roman"/>
          <w:sz w:val="24"/>
          <w:szCs w:val="24"/>
        </w:rPr>
      </w:pPr>
      <w:r w:rsidRPr="00EE0223">
        <w:rPr>
          <w:rFonts w:ascii="Times New Roman" w:hAnsi="Times New Roman" w:cs="Times New Roman"/>
          <w:b/>
          <w:bCs/>
          <w:sz w:val="24"/>
          <w:szCs w:val="24"/>
        </w:rPr>
        <w:t>Claim Submission</w:t>
      </w:r>
      <w:r w:rsidRPr="00EE0223">
        <w:rPr>
          <w:rFonts w:ascii="Times New Roman" w:hAnsi="Times New Roman" w:cs="Times New Roman"/>
          <w:sz w:val="24"/>
          <w:szCs w:val="24"/>
        </w:rPr>
        <w:t>: Originally, claims were filed on paper forms.</w:t>
      </w:r>
    </w:p>
    <w:p w14:paraId="7154C2F9" w14:textId="77777777" w:rsidR="00EE0223" w:rsidRPr="00EE0223" w:rsidRDefault="00EE0223" w:rsidP="00EE0223">
      <w:pPr>
        <w:numPr>
          <w:ilvl w:val="0"/>
          <w:numId w:val="49"/>
        </w:numPr>
        <w:rPr>
          <w:rFonts w:ascii="Times New Roman" w:hAnsi="Times New Roman" w:cs="Times New Roman"/>
          <w:sz w:val="24"/>
          <w:szCs w:val="24"/>
        </w:rPr>
      </w:pPr>
      <w:r w:rsidRPr="00EE0223">
        <w:rPr>
          <w:rFonts w:ascii="Times New Roman" w:hAnsi="Times New Roman" w:cs="Times New Roman"/>
          <w:b/>
          <w:bCs/>
          <w:sz w:val="24"/>
          <w:szCs w:val="24"/>
        </w:rPr>
        <w:t>Adjudication</w:t>
      </w:r>
      <w:r w:rsidRPr="00EE0223">
        <w:rPr>
          <w:rFonts w:ascii="Times New Roman" w:hAnsi="Times New Roman" w:cs="Times New Roman"/>
          <w:sz w:val="24"/>
          <w:szCs w:val="24"/>
        </w:rPr>
        <w:t>: Claims are assessed for eligibility according to various criteria, including:</w:t>
      </w:r>
    </w:p>
    <w:p w14:paraId="5BC8B53A" w14:textId="77777777" w:rsidR="00EE0223" w:rsidRPr="00EE0223" w:rsidRDefault="00EE0223" w:rsidP="00EE0223">
      <w:pPr>
        <w:numPr>
          <w:ilvl w:val="1"/>
          <w:numId w:val="49"/>
        </w:numPr>
        <w:rPr>
          <w:rFonts w:ascii="Times New Roman" w:hAnsi="Times New Roman" w:cs="Times New Roman"/>
          <w:sz w:val="24"/>
          <w:szCs w:val="24"/>
        </w:rPr>
      </w:pPr>
      <w:r w:rsidRPr="00EE0223">
        <w:rPr>
          <w:rFonts w:ascii="Times New Roman" w:hAnsi="Times New Roman" w:cs="Times New Roman"/>
          <w:sz w:val="24"/>
          <w:szCs w:val="24"/>
        </w:rPr>
        <w:t>Service eligibility</w:t>
      </w:r>
    </w:p>
    <w:p w14:paraId="3DDD6C21" w14:textId="77777777" w:rsidR="00EE0223" w:rsidRPr="00EE0223" w:rsidRDefault="00EE0223" w:rsidP="00EE0223">
      <w:pPr>
        <w:numPr>
          <w:ilvl w:val="1"/>
          <w:numId w:val="49"/>
        </w:numPr>
        <w:rPr>
          <w:rFonts w:ascii="Times New Roman" w:hAnsi="Times New Roman" w:cs="Times New Roman"/>
          <w:sz w:val="24"/>
          <w:szCs w:val="24"/>
        </w:rPr>
      </w:pPr>
      <w:r w:rsidRPr="00EE0223">
        <w:rPr>
          <w:rFonts w:ascii="Times New Roman" w:hAnsi="Times New Roman" w:cs="Times New Roman"/>
          <w:sz w:val="24"/>
          <w:szCs w:val="24"/>
        </w:rPr>
        <w:t>Timeliness of filing</w:t>
      </w:r>
    </w:p>
    <w:p w14:paraId="728A03B4" w14:textId="77777777" w:rsidR="00EE0223" w:rsidRPr="00EE0223" w:rsidRDefault="00EE0223" w:rsidP="00EE0223">
      <w:pPr>
        <w:numPr>
          <w:ilvl w:val="1"/>
          <w:numId w:val="49"/>
        </w:numPr>
        <w:rPr>
          <w:rFonts w:ascii="Times New Roman" w:hAnsi="Times New Roman" w:cs="Times New Roman"/>
          <w:sz w:val="24"/>
          <w:szCs w:val="24"/>
        </w:rPr>
      </w:pPr>
      <w:r w:rsidRPr="00EE0223">
        <w:rPr>
          <w:rFonts w:ascii="Times New Roman" w:hAnsi="Times New Roman" w:cs="Times New Roman"/>
          <w:sz w:val="24"/>
          <w:szCs w:val="24"/>
        </w:rPr>
        <w:t>Covered services</w:t>
      </w:r>
    </w:p>
    <w:p w14:paraId="33BD08CD" w14:textId="77777777" w:rsidR="00EE0223" w:rsidRPr="00EE0223" w:rsidRDefault="00EE0223" w:rsidP="00EE0223">
      <w:pPr>
        <w:numPr>
          <w:ilvl w:val="0"/>
          <w:numId w:val="49"/>
        </w:numPr>
        <w:rPr>
          <w:rFonts w:ascii="Times New Roman" w:hAnsi="Times New Roman" w:cs="Times New Roman"/>
          <w:sz w:val="24"/>
          <w:szCs w:val="24"/>
        </w:rPr>
      </w:pPr>
      <w:r w:rsidRPr="00EE0223">
        <w:rPr>
          <w:rFonts w:ascii="Times New Roman" w:hAnsi="Times New Roman" w:cs="Times New Roman"/>
          <w:b/>
          <w:bCs/>
          <w:sz w:val="24"/>
          <w:szCs w:val="24"/>
        </w:rPr>
        <w:t>Repricing</w:t>
      </w:r>
      <w:r w:rsidRPr="00EE0223">
        <w:rPr>
          <w:rFonts w:ascii="Times New Roman" w:hAnsi="Times New Roman" w:cs="Times New Roman"/>
          <w:sz w:val="24"/>
          <w:szCs w:val="24"/>
        </w:rPr>
        <w:t>: The billed charges are adjusted based on contractual agreements.</w:t>
      </w:r>
    </w:p>
    <w:p w14:paraId="7607766A" w14:textId="77777777" w:rsidR="00EE0223" w:rsidRPr="00EE0223" w:rsidRDefault="00EE0223" w:rsidP="00EE0223">
      <w:pPr>
        <w:rPr>
          <w:rFonts w:ascii="Times New Roman" w:hAnsi="Times New Roman" w:cs="Times New Roman"/>
          <w:b/>
          <w:bCs/>
          <w:sz w:val="24"/>
          <w:szCs w:val="24"/>
        </w:rPr>
      </w:pPr>
      <w:r w:rsidRPr="00EE0223">
        <w:rPr>
          <w:rFonts w:ascii="Times New Roman" w:hAnsi="Times New Roman" w:cs="Times New Roman"/>
          <w:b/>
          <w:bCs/>
          <w:sz w:val="24"/>
          <w:szCs w:val="24"/>
        </w:rPr>
        <w:t>Key Components of Repricing</w:t>
      </w:r>
    </w:p>
    <w:p w14:paraId="1756A776" w14:textId="77777777" w:rsidR="00EE0223" w:rsidRPr="00EE0223" w:rsidRDefault="00EE0223" w:rsidP="00EE0223">
      <w:pPr>
        <w:numPr>
          <w:ilvl w:val="0"/>
          <w:numId w:val="50"/>
        </w:numPr>
        <w:rPr>
          <w:rFonts w:ascii="Times New Roman" w:hAnsi="Times New Roman" w:cs="Times New Roman"/>
          <w:sz w:val="24"/>
          <w:szCs w:val="24"/>
        </w:rPr>
      </w:pPr>
      <w:r w:rsidRPr="00EE0223">
        <w:rPr>
          <w:rFonts w:ascii="Times New Roman" w:hAnsi="Times New Roman" w:cs="Times New Roman"/>
          <w:b/>
          <w:bCs/>
          <w:sz w:val="24"/>
          <w:szCs w:val="24"/>
        </w:rPr>
        <w:lastRenderedPageBreak/>
        <w:t>Allowed Amount</w:t>
      </w:r>
      <w:r w:rsidRPr="00EE0223">
        <w:rPr>
          <w:rFonts w:ascii="Times New Roman" w:hAnsi="Times New Roman" w:cs="Times New Roman"/>
          <w:sz w:val="24"/>
          <w:szCs w:val="24"/>
        </w:rPr>
        <w:t>: After repricing, the amount deemed acceptable is calculated, splitting responsibility between the patient and the insurance plan.</w:t>
      </w:r>
    </w:p>
    <w:p w14:paraId="72632385" w14:textId="77777777" w:rsidR="00EE0223" w:rsidRPr="00EE0223" w:rsidRDefault="00EE0223" w:rsidP="00EE0223">
      <w:pPr>
        <w:numPr>
          <w:ilvl w:val="0"/>
          <w:numId w:val="50"/>
        </w:numPr>
        <w:rPr>
          <w:rFonts w:ascii="Times New Roman" w:hAnsi="Times New Roman" w:cs="Times New Roman"/>
          <w:sz w:val="24"/>
          <w:szCs w:val="24"/>
        </w:rPr>
      </w:pPr>
      <w:r w:rsidRPr="00EE0223">
        <w:rPr>
          <w:rFonts w:ascii="Times New Roman" w:hAnsi="Times New Roman" w:cs="Times New Roman"/>
          <w:b/>
          <w:bCs/>
          <w:sz w:val="24"/>
          <w:szCs w:val="24"/>
        </w:rPr>
        <w:t>Patient Responsibility</w:t>
      </w:r>
      <w:r w:rsidRPr="00EE0223">
        <w:rPr>
          <w:rFonts w:ascii="Times New Roman" w:hAnsi="Times New Roman" w:cs="Times New Roman"/>
          <w:sz w:val="24"/>
          <w:szCs w:val="24"/>
        </w:rPr>
        <w:t xml:space="preserve">: Any deductible or </w:t>
      </w:r>
      <w:proofErr w:type="gramStart"/>
      <w:r w:rsidRPr="00EE0223">
        <w:rPr>
          <w:rFonts w:ascii="Times New Roman" w:hAnsi="Times New Roman" w:cs="Times New Roman"/>
          <w:sz w:val="24"/>
          <w:szCs w:val="24"/>
        </w:rPr>
        <w:t>copayment</w:t>
      </w:r>
      <w:proofErr w:type="gramEnd"/>
      <w:r w:rsidRPr="00EE0223">
        <w:rPr>
          <w:rFonts w:ascii="Times New Roman" w:hAnsi="Times New Roman" w:cs="Times New Roman"/>
          <w:sz w:val="24"/>
          <w:szCs w:val="24"/>
        </w:rPr>
        <w:t xml:space="preserve"> amount due from the patient.</w:t>
      </w:r>
    </w:p>
    <w:p w14:paraId="6056945C" w14:textId="77777777" w:rsidR="00EE0223" w:rsidRPr="00EE0223" w:rsidRDefault="00EE0223" w:rsidP="00EE0223">
      <w:pPr>
        <w:numPr>
          <w:ilvl w:val="0"/>
          <w:numId w:val="50"/>
        </w:numPr>
        <w:rPr>
          <w:rFonts w:ascii="Times New Roman" w:hAnsi="Times New Roman" w:cs="Times New Roman"/>
          <w:sz w:val="24"/>
          <w:szCs w:val="24"/>
        </w:rPr>
      </w:pPr>
      <w:r w:rsidRPr="00EE0223">
        <w:rPr>
          <w:rFonts w:ascii="Times New Roman" w:hAnsi="Times New Roman" w:cs="Times New Roman"/>
          <w:b/>
          <w:bCs/>
          <w:sz w:val="24"/>
          <w:szCs w:val="24"/>
        </w:rPr>
        <w:t>Plan Responsibility</w:t>
      </w:r>
      <w:r w:rsidRPr="00EE0223">
        <w:rPr>
          <w:rFonts w:ascii="Times New Roman" w:hAnsi="Times New Roman" w:cs="Times New Roman"/>
          <w:sz w:val="24"/>
          <w:szCs w:val="24"/>
        </w:rPr>
        <w:t>: The portion covered by the insurance plan.</w:t>
      </w:r>
    </w:p>
    <w:p w14:paraId="74866EC0" w14:textId="77777777" w:rsidR="00EE0223" w:rsidRPr="00EE0223" w:rsidRDefault="00EE0223" w:rsidP="00EE0223">
      <w:pPr>
        <w:rPr>
          <w:rFonts w:ascii="Times New Roman" w:hAnsi="Times New Roman" w:cs="Times New Roman"/>
          <w:b/>
          <w:bCs/>
          <w:sz w:val="24"/>
          <w:szCs w:val="24"/>
        </w:rPr>
      </w:pPr>
      <w:r w:rsidRPr="00EE0223">
        <w:rPr>
          <w:rFonts w:ascii="Times New Roman" w:hAnsi="Times New Roman" w:cs="Times New Roman"/>
          <w:b/>
          <w:bCs/>
          <w:sz w:val="24"/>
          <w:szCs w:val="24"/>
        </w:rPr>
        <w:t>Contractual Terms</w:t>
      </w:r>
    </w:p>
    <w:p w14:paraId="6453BA14" w14:textId="77777777" w:rsidR="00EE0223" w:rsidRPr="00EE0223" w:rsidRDefault="00EE0223" w:rsidP="00EE0223">
      <w:pPr>
        <w:rPr>
          <w:rFonts w:ascii="Times New Roman" w:hAnsi="Times New Roman" w:cs="Times New Roman"/>
          <w:sz w:val="24"/>
          <w:szCs w:val="24"/>
        </w:rPr>
      </w:pPr>
      <w:r w:rsidRPr="00EE0223">
        <w:rPr>
          <w:rFonts w:ascii="Times New Roman" w:hAnsi="Times New Roman" w:cs="Times New Roman"/>
          <w:sz w:val="24"/>
          <w:szCs w:val="24"/>
        </w:rPr>
        <w:t>Understanding the complexity of </w:t>
      </w:r>
      <w:r w:rsidRPr="00EE0223">
        <w:rPr>
          <w:rFonts w:ascii="Times New Roman" w:hAnsi="Times New Roman" w:cs="Times New Roman"/>
          <w:b/>
          <w:bCs/>
          <w:sz w:val="24"/>
          <w:szCs w:val="24"/>
        </w:rPr>
        <w:t>contract terms</w:t>
      </w:r>
      <w:r w:rsidRPr="00EE0223">
        <w:rPr>
          <w:rFonts w:ascii="Times New Roman" w:hAnsi="Times New Roman" w:cs="Times New Roman"/>
          <w:sz w:val="24"/>
          <w:szCs w:val="24"/>
        </w:rPr>
        <w:t> is crucial. Some of the common terms include:</w:t>
      </w:r>
    </w:p>
    <w:p w14:paraId="7B1674B1" w14:textId="45B0F300" w:rsidR="00EE0223" w:rsidRPr="00EE0223" w:rsidRDefault="00EE0223" w:rsidP="00EE0223">
      <w:pPr>
        <w:numPr>
          <w:ilvl w:val="0"/>
          <w:numId w:val="51"/>
        </w:numPr>
        <w:rPr>
          <w:rFonts w:ascii="Times New Roman" w:hAnsi="Times New Roman" w:cs="Times New Roman"/>
          <w:sz w:val="24"/>
          <w:szCs w:val="24"/>
        </w:rPr>
      </w:pPr>
      <w:r w:rsidRPr="00EE0223">
        <w:rPr>
          <w:rFonts w:ascii="Times New Roman" w:hAnsi="Times New Roman" w:cs="Times New Roman"/>
          <w:b/>
          <w:bCs/>
          <w:sz w:val="24"/>
          <w:szCs w:val="24"/>
        </w:rPr>
        <w:t>Case Rate</w:t>
      </w:r>
      <w:r w:rsidRPr="00EE0223">
        <w:rPr>
          <w:rFonts w:ascii="Times New Roman" w:hAnsi="Times New Roman" w:cs="Times New Roman"/>
          <w:sz w:val="24"/>
          <w:szCs w:val="24"/>
        </w:rPr>
        <w:t xml:space="preserve">: A </w:t>
      </w:r>
      <w:proofErr w:type="gramStart"/>
      <w:r w:rsidRPr="00EE0223">
        <w:rPr>
          <w:rFonts w:ascii="Times New Roman" w:hAnsi="Times New Roman" w:cs="Times New Roman"/>
          <w:sz w:val="24"/>
          <w:szCs w:val="24"/>
        </w:rPr>
        <w:t>pred</w:t>
      </w:r>
      <w:r w:rsidR="001F381F">
        <w:rPr>
          <w:rFonts w:ascii="Times New Roman" w:hAnsi="Times New Roman" w:cs="Times New Roman"/>
          <w:sz w:val="24"/>
          <w:szCs w:val="24"/>
        </w:rPr>
        <w:t xml:space="preserve"> </w:t>
      </w:r>
      <w:proofErr w:type="spellStart"/>
      <w:r w:rsidRPr="00EE0223">
        <w:rPr>
          <w:rFonts w:ascii="Times New Roman" w:hAnsi="Times New Roman" w:cs="Times New Roman"/>
          <w:sz w:val="24"/>
          <w:szCs w:val="24"/>
        </w:rPr>
        <w:t>etermined</w:t>
      </w:r>
      <w:proofErr w:type="spellEnd"/>
      <w:proofErr w:type="gramEnd"/>
      <w:r w:rsidRPr="00EE0223">
        <w:rPr>
          <w:rFonts w:ascii="Times New Roman" w:hAnsi="Times New Roman" w:cs="Times New Roman"/>
          <w:sz w:val="24"/>
          <w:szCs w:val="24"/>
        </w:rPr>
        <w:t xml:space="preserve"> amount paid for specific treatments.</w:t>
      </w:r>
    </w:p>
    <w:p w14:paraId="2787ABEE" w14:textId="77777777" w:rsidR="00EE0223" w:rsidRPr="00EE0223" w:rsidRDefault="00EE0223" w:rsidP="00EE0223">
      <w:pPr>
        <w:numPr>
          <w:ilvl w:val="0"/>
          <w:numId w:val="51"/>
        </w:numPr>
        <w:rPr>
          <w:rFonts w:ascii="Times New Roman" w:hAnsi="Times New Roman" w:cs="Times New Roman"/>
          <w:sz w:val="24"/>
          <w:szCs w:val="24"/>
        </w:rPr>
      </w:pPr>
      <w:r w:rsidRPr="00EE0223">
        <w:rPr>
          <w:rFonts w:ascii="Times New Roman" w:hAnsi="Times New Roman" w:cs="Times New Roman"/>
          <w:b/>
          <w:bCs/>
          <w:sz w:val="24"/>
          <w:szCs w:val="24"/>
        </w:rPr>
        <w:t>Percent of Charge Discount</w:t>
      </w:r>
      <w:r w:rsidRPr="00EE0223">
        <w:rPr>
          <w:rFonts w:ascii="Times New Roman" w:hAnsi="Times New Roman" w:cs="Times New Roman"/>
          <w:sz w:val="24"/>
          <w:szCs w:val="24"/>
        </w:rPr>
        <w:t>: A negotiated percentage reduction from billed charges.</w:t>
      </w:r>
    </w:p>
    <w:p w14:paraId="1ADB863B" w14:textId="77777777" w:rsidR="00EE0223" w:rsidRPr="00EE0223" w:rsidRDefault="00EE0223" w:rsidP="00EE0223">
      <w:pPr>
        <w:numPr>
          <w:ilvl w:val="0"/>
          <w:numId w:val="51"/>
        </w:numPr>
        <w:rPr>
          <w:rFonts w:ascii="Times New Roman" w:hAnsi="Times New Roman" w:cs="Times New Roman"/>
          <w:sz w:val="24"/>
          <w:szCs w:val="24"/>
        </w:rPr>
      </w:pPr>
      <w:r w:rsidRPr="00EE0223">
        <w:rPr>
          <w:rFonts w:ascii="Times New Roman" w:hAnsi="Times New Roman" w:cs="Times New Roman"/>
          <w:b/>
          <w:bCs/>
          <w:sz w:val="24"/>
          <w:szCs w:val="24"/>
        </w:rPr>
        <w:t>Per Diem Rate</w:t>
      </w:r>
      <w:r w:rsidRPr="00EE0223">
        <w:rPr>
          <w:rFonts w:ascii="Times New Roman" w:hAnsi="Times New Roman" w:cs="Times New Roman"/>
          <w:sz w:val="24"/>
          <w:szCs w:val="24"/>
        </w:rPr>
        <w:t>: A fixed daily reimbursement (e.g., $1,900 per day for hospitalization).</w:t>
      </w:r>
    </w:p>
    <w:p w14:paraId="72B944D2" w14:textId="77777777" w:rsidR="00EE0223" w:rsidRPr="00EE0223" w:rsidRDefault="00EE0223" w:rsidP="00EE0223">
      <w:pPr>
        <w:numPr>
          <w:ilvl w:val="0"/>
          <w:numId w:val="51"/>
        </w:numPr>
        <w:rPr>
          <w:rFonts w:ascii="Times New Roman" w:hAnsi="Times New Roman" w:cs="Times New Roman"/>
          <w:sz w:val="24"/>
          <w:szCs w:val="24"/>
        </w:rPr>
      </w:pPr>
      <w:r w:rsidRPr="00EE0223">
        <w:rPr>
          <w:rFonts w:ascii="Times New Roman" w:hAnsi="Times New Roman" w:cs="Times New Roman"/>
          <w:b/>
          <w:bCs/>
          <w:sz w:val="24"/>
          <w:szCs w:val="24"/>
        </w:rPr>
        <w:t>Carve Out</w:t>
      </w:r>
      <w:r w:rsidRPr="00EE0223">
        <w:rPr>
          <w:rFonts w:ascii="Times New Roman" w:hAnsi="Times New Roman" w:cs="Times New Roman"/>
          <w:sz w:val="24"/>
          <w:szCs w:val="24"/>
        </w:rPr>
        <w:t>: Individual payments for specific medical procedures (e.g., pacemaker implantation).</w:t>
      </w:r>
    </w:p>
    <w:p w14:paraId="48921FC1" w14:textId="77777777" w:rsidR="00EE0223" w:rsidRPr="00EE0223" w:rsidRDefault="00EE0223" w:rsidP="00EE0223">
      <w:pPr>
        <w:rPr>
          <w:rFonts w:ascii="Times New Roman" w:hAnsi="Times New Roman" w:cs="Times New Roman"/>
          <w:sz w:val="24"/>
          <w:szCs w:val="24"/>
        </w:rPr>
      </w:pPr>
      <w:r w:rsidRPr="00EE0223">
        <w:rPr>
          <w:rFonts w:ascii="Times New Roman" w:hAnsi="Times New Roman" w:cs="Times New Roman"/>
          <w:sz w:val="24"/>
          <w:szCs w:val="24"/>
        </w:rPr>
        <w:t>Dr. Bricker has also provided a series of videos detailing these terms, which can serve as educational resources.</w:t>
      </w:r>
    </w:p>
    <w:tbl>
      <w:tblPr>
        <w:tblW w:w="984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763"/>
        <w:gridCol w:w="6078"/>
      </w:tblGrid>
      <w:tr w:rsidR="00EE0223" w:rsidRPr="00EE0223" w14:paraId="453DB17B" w14:textId="77777777" w:rsidTr="00EE0223">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28D90582" w14:textId="77777777" w:rsidR="00EE0223" w:rsidRPr="00EE0223" w:rsidRDefault="00EE0223" w:rsidP="00EE0223">
            <w:pPr>
              <w:rPr>
                <w:rFonts w:ascii="Times New Roman" w:hAnsi="Times New Roman" w:cs="Times New Roman"/>
                <w:b/>
                <w:bCs/>
                <w:sz w:val="24"/>
                <w:szCs w:val="24"/>
              </w:rPr>
            </w:pPr>
            <w:r w:rsidRPr="00EE0223">
              <w:rPr>
                <w:rFonts w:ascii="Times New Roman" w:hAnsi="Times New Roman" w:cs="Times New Roman"/>
                <w:b/>
                <w:bCs/>
                <w:sz w:val="24"/>
                <w:szCs w:val="24"/>
              </w:rPr>
              <w:t>Term</w:t>
            </w:r>
          </w:p>
        </w:tc>
        <w:tc>
          <w:tcPr>
            <w:tcW w:w="0" w:type="auto"/>
            <w:tcBorders>
              <w:top w:val="single" w:sz="2" w:space="0" w:color="auto"/>
              <w:left w:val="single" w:sz="2" w:space="0" w:color="auto"/>
              <w:bottom w:val="single" w:sz="6" w:space="0" w:color="auto"/>
              <w:right w:val="single" w:sz="2" w:space="0" w:color="auto"/>
            </w:tcBorders>
            <w:vAlign w:val="center"/>
            <w:hideMark/>
          </w:tcPr>
          <w:p w14:paraId="28B51043" w14:textId="77777777" w:rsidR="00EE0223" w:rsidRPr="00EE0223" w:rsidRDefault="00EE0223" w:rsidP="00EE0223">
            <w:pPr>
              <w:rPr>
                <w:rFonts w:ascii="Times New Roman" w:hAnsi="Times New Roman" w:cs="Times New Roman"/>
                <w:b/>
                <w:bCs/>
                <w:sz w:val="24"/>
                <w:szCs w:val="24"/>
              </w:rPr>
            </w:pPr>
            <w:r w:rsidRPr="00EE0223">
              <w:rPr>
                <w:rFonts w:ascii="Times New Roman" w:hAnsi="Times New Roman" w:cs="Times New Roman"/>
                <w:b/>
                <w:bCs/>
                <w:sz w:val="24"/>
                <w:szCs w:val="24"/>
              </w:rPr>
              <w:t>Description</w:t>
            </w:r>
          </w:p>
        </w:tc>
      </w:tr>
      <w:tr w:rsidR="00EE0223" w:rsidRPr="00EE0223" w14:paraId="18546947" w14:textId="77777777" w:rsidTr="00EE0223">
        <w:tc>
          <w:tcPr>
            <w:tcW w:w="0" w:type="auto"/>
            <w:tcBorders>
              <w:top w:val="single" w:sz="2" w:space="0" w:color="auto"/>
              <w:left w:val="single" w:sz="2" w:space="0" w:color="auto"/>
              <w:bottom w:val="single" w:sz="6" w:space="0" w:color="auto"/>
              <w:right w:val="single" w:sz="2" w:space="0" w:color="auto"/>
            </w:tcBorders>
            <w:vAlign w:val="center"/>
            <w:hideMark/>
          </w:tcPr>
          <w:p w14:paraId="6ACE9F09" w14:textId="77777777" w:rsidR="00EE0223" w:rsidRPr="00EE0223" w:rsidRDefault="00EE0223" w:rsidP="00EE0223">
            <w:pPr>
              <w:rPr>
                <w:rFonts w:ascii="Times New Roman" w:hAnsi="Times New Roman" w:cs="Times New Roman"/>
                <w:sz w:val="24"/>
                <w:szCs w:val="24"/>
              </w:rPr>
            </w:pPr>
            <w:r w:rsidRPr="00EE0223">
              <w:rPr>
                <w:rFonts w:ascii="Times New Roman" w:hAnsi="Times New Roman" w:cs="Times New Roman"/>
                <w:sz w:val="24"/>
                <w:szCs w:val="24"/>
              </w:rPr>
              <w:t>Case Rate</w:t>
            </w:r>
          </w:p>
        </w:tc>
        <w:tc>
          <w:tcPr>
            <w:tcW w:w="0" w:type="auto"/>
            <w:tcBorders>
              <w:top w:val="single" w:sz="2" w:space="0" w:color="auto"/>
              <w:left w:val="single" w:sz="2" w:space="0" w:color="auto"/>
              <w:bottom w:val="single" w:sz="6" w:space="0" w:color="auto"/>
              <w:right w:val="single" w:sz="2" w:space="0" w:color="auto"/>
            </w:tcBorders>
            <w:vAlign w:val="center"/>
            <w:hideMark/>
          </w:tcPr>
          <w:p w14:paraId="13B816EE" w14:textId="77777777" w:rsidR="00EE0223" w:rsidRPr="00EE0223" w:rsidRDefault="00EE0223" w:rsidP="00EE0223">
            <w:pPr>
              <w:rPr>
                <w:rFonts w:ascii="Times New Roman" w:hAnsi="Times New Roman" w:cs="Times New Roman"/>
                <w:sz w:val="24"/>
                <w:szCs w:val="24"/>
              </w:rPr>
            </w:pPr>
            <w:r w:rsidRPr="00EE0223">
              <w:rPr>
                <w:rFonts w:ascii="Times New Roman" w:hAnsi="Times New Roman" w:cs="Times New Roman"/>
                <w:sz w:val="24"/>
                <w:szCs w:val="24"/>
              </w:rPr>
              <w:t xml:space="preserve">Set fee for </w:t>
            </w:r>
            <w:proofErr w:type="gramStart"/>
            <w:r w:rsidRPr="00EE0223">
              <w:rPr>
                <w:rFonts w:ascii="Times New Roman" w:hAnsi="Times New Roman" w:cs="Times New Roman"/>
                <w:sz w:val="24"/>
                <w:szCs w:val="24"/>
              </w:rPr>
              <w:t>particular services</w:t>
            </w:r>
            <w:proofErr w:type="gramEnd"/>
          </w:p>
        </w:tc>
      </w:tr>
      <w:tr w:rsidR="00EE0223" w:rsidRPr="00EE0223" w14:paraId="09864B75" w14:textId="77777777" w:rsidTr="00EE0223">
        <w:tc>
          <w:tcPr>
            <w:tcW w:w="0" w:type="auto"/>
            <w:tcBorders>
              <w:top w:val="single" w:sz="2" w:space="0" w:color="auto"/>
              <w:left w:val="single" w:sz="2" w:space="0" w:color="auto"/>
              <w:bottom w:val="single" w:sz="6" w:space="0" w:color="auto"/>
              <w:right w:val="single" w:sz="2" w:space="0" w:color="auto"/>
            </w:tcBorders>
            <w:vAlign w:val="center"/>
            <w:hideMark/>
          </w:tcPr>
          <w:p w14:paraId="795780D6" w14:textId="77777777" w:rsidR="00EE0223" w:rsidRPr="00EE0223" w:rsidRDefault="00EE0223" w:rsidP="00EE0223">
            <w:pPr>
              <w:rPr>
                <w:rFonts w:ascii="Times New Roman" w:hAnsi="Times New Roman" w:cs="Times New Roman"/>
                <w:sz w:val="24"/>
                <w:szCs w:val="24"/>
              </w:rPr>
            </w:pPr>
            <w:r w:rsidRPr="00EE0223">
              <w:rPr>
                <w:rFonts w:ascii="Times New Roman" w:hAnsi="Times New Roman" w:cs="Times New Roman"/>
                <w:sz w:val="24"/>
                <w:szCs w:val="24"/>
              </w:rPr>
              <w:t>Percent of Charge Discount</w:t>
            </w:r>
          </w:p>
        </w:tc>
        <w:tc>
          <w:tcPr>
            <w:tcW w:w="0" w:type="auto"/>
            <w:tcBorders>
              <w:top w:val="single" w:sz="2" w:space="0" w:color="auto"/>
              <w:left w:val="single" w:sz="2" w:space="0" w:color="auto"/>
              <w:bottom w:val="single" w:sz="6" w:space="0" w:color="auto"/>
              <w:right w:val="single" w:sz="2" w:space="0" w:color="auto"/>
            </w:tcBorders>
            <w:vAlign w:val="center"/>
            <w:hideMark/>
          </w:tcPr>
          <w:p w14:paraId="2CF68CDA" w14:textId="77777777" w:rsidR="00EE0223" w:rsidRPr="00EE0223" w:rsidRDefault="00EE0223" w:rsidP="00EE0223">
            <w:pPr>
              <w:rPr>
                <w:rFonts w:ascii="Times New Roman" w:hAnsi="Times New Roman" w:cs="Times New Roman"/>
                <w:sz w:val="24"/>
                <w:szCs w:val="24"/>
              </w:rPr>
            </w:pPr>
            <w:r w:rsidRPr="00EE0223">
              <w:rPr>
                <w:rFonts w:ascii="Times New Roman" w:hAnsi="Times New Roman" w:cs="Times New Roman"/>
                <w:sz w:val="24"/>
                <w:szCs w:val="24"/>
              </w:rPr>
              <w:t>Percentage off the billed amount</w:t>
            </w:r>
          </w:p>
        </w:tc>
      </w:tr>
      <w:tr w:rsidR="00EE0223" w:rsidRPr="00EE0223" w14:paraId="322CEE62" w14:textId="77777777" w:rsidTr="00EE0223">
        <w:tc>
          <w:tcPr>
            <w:tcW w:w="0" w:type="auto"/>
            <w:tcBorders>
              <w:top w:val="single" w:sz="2" w:space="0" w:color="auto"/>
              <w:left w:val="single" w:sz="2" w:space="0" w:color="auto"/>
              <w:bottom w:val="single" w:sz="6" w:space="0" w:color="auto"/>
              <w:right w:val="single" w:sz="2" w:space="0" w:color="auto"/>
            </w:tcBorders>
            <w:vAlign w:val="center"/>
            <w:hideMark/>
          </w:tcPr>
          <w:p w14:paraId="00098D31" w14:textId="77777777" w:rsidR="00EE0223" w:rsidRPr="00EE0223" w:rsidRDefault="00EE0223" w:rsidP="00EE0223">
            <w:pPr>
              <w:rPr>
                <w:rFonts w:ascii="Times New Roman" w:hAnsi="Times New Roman" w:cs="Times New Roman"/>
                <w:sz w:val="24"/>
                <w:szCs w:val="24"/>
              </w:rPr>
            </w:pPr>
            <w:r w:rsidRPr="00EE0223">
              <w:rPr>
                <w:rFonts w:ascii="Times New Roman" w:hAnsi="Times New Roman" w:cs="Times New Roman"/>
                <w:sz w:val="24"/>
                <w:szCs w:val="24"/>
              </w:rPr>
              <w:t>Per Diem</w:t>
            </w:r>
          </w:p>
        </w:tc>
        <w:tc>
          <w:tcPr>
            <w:tcW w:w="0" w:type="auto"/>
            <w:tcBorders>
              <w:top w:val="single" w:sz="2" w:space="0" w:color="auto"/>
              <w:left w:val="single" w:sz="2" w:space="0" w:color="auto"/>
              <w:bottom w:val="single" w:sz="6" w:space="0" w:color="auto"/>
              <w:right w:val="single" w:sz="2" w:space="0" w:color="auto"/>
            </w:tcBorders>
            <w:vAlign w:val="center"/>
            <w:hideMark/>
          </w:tcPr>
          <w:p w14:paraId="097A416F" w14:textId="77777777" w:rsidR="00EE0223" w:rsidRPr="00EE0223" w:rsidRDefault="00EE0223" w:rsidP="00EE0223">
            <w:pPr>
              <w:rPr>
                <w:rFonts w:ascii="Times New Roman" w:hAnsi="Times New Roman" w:cs="Times New Roman"/>
                <w:sz w:val="24"/>
                <w:szCs w:val="24"/>
              </w:rPr>
            </w:pPr>
            <w:r w:rsidRPr="00EE0223">
              <w:rPr>
                <w:rFonts w:ascii="Times New Roman" w:hAnsi="Times New Roman" w:cs="Times New Roman"/>
                <w:sz w:val="24"/>
                <w:szCs w:val="24"/>
              </w:rPr>
              <w:t>Daily reimbursement for hospitalization</w:t>
            </w:r>
          </w:p>
        </w:tc>
      </w:tr>
      <w:tr w:rsidR="00EE0223" w:rsidRPr="00EE0223" w14:paraId="68BED03F" w14:textId="77777777" w:rsidTr="00EE0223">
        <w:tc>
          <w:tcPr>
            <w:tcW w:w="0" w:type="auto"/>
            <w:tcBorders>
              <w:top w:val="single" w:sz="2" w:space="0" w:color="auto"/>
              <w:left w:val="single" w:sz="2" w:space="0" w:color="auto"/>
              <w:bottom w:val="single" w:sz="6" w:space="0" w:color="auto"/>
              <w:right w:val="single" w:sz="2" w:space="0" w:color="auto"/>
            </w:tcBorders>
            <w:vAlign w:val="center"/>
            <w:hideMark/>
          </w:tcPr>
          <w:p w14:paraId="00C1E96F" w14:textId="77777777" w:rsidR="00EE0223" w:rsidRPr="00EE0223" w:rsidRDefault="00EE0223" w:rsidP="00EE0223">
            <w:pPr>
              <w:rPr>
                <w:rFonts w:ascii="Times New Roman" w:hAnsi="Times New Roman" w:cs="Times New Roman"/>
                <w:sz w:val="24"/>
                <w:szCs w:val="24"/>
              </w:rPr>
            </w:pPr>
            <w:r w:rsidRPr="00EE0223">
              <w:rPr>
                <w:rFonts w:ascii="Times New Roman" w:hAnsi="Times New Roman" w:cs="Times New Roman"/>
                <w:sz w:val="24"/>
                <w:szCs w:val="24"/>
              </w:rPr>
              <w:t>Carve Out</w:t>
            </w:r>
          </w:p>
        </w:tc>
        <w:tc>
          <w:tcPr>
            <w:tcW w:w="0" w:type="auto"/>
            <w:tcBorders>
              <w:top w:val="single" w:sz="2" w:space="0" w:color="auto"/>
              <w:left w:val="single" w:sz="2" w:space="0" w:color="auto"/>
              <w:bottom w:val="single" w:sz="6" w:space="0" w:color="auto"/>
              <w:right w:val="single" w:sz="2" w:space="0" w:color="auto"/>
            </w:tcBorders>
            <w:vAlign w:val="center"/>
            <w:hideMark/>
          </w:tcPr>
          <w:p w14:paraId="2A2501B2" w14:textId="77777777" w:rsidR="00EE0223" w:rsidRPr="00EE0223" w:rsidRDefault="00EE0223" w:rsidP="00EE0223">
            <w:pPr>
              <w:rPr>
                <w:rFonts w:ascii="Times New Roman" w:hAnsi="Times New Roman" w:cs="Times New Roman"/>
                <w:sz w:val="24"/>
                <w:szCs w:val="24"/>
              </w:rPr>
            </w:pPr>
            <w:r w:rsidRPr="00EE0223">
              <w:rPr>
                <w:rFonts w:ascii="Times New Roman" w:hAnsi="Times New Roman" w:cs="Times New Roman"/>
                <w:sz w:val="24"/>
                <w:szCs w:val="24"/>
              </w:rPr>
              <w:t>Specific payments for designated procedures</w:t>
            </w:r>
          </w:p>
        </w:tc>
      </w:tr>
    </w:tbl>
    <w:p w14:paraId="7B47EA45" w14:textId="77777777" w:rsidR="00EE0223" w:rsidRPr="00EE0223" w:rsidRDefault="00EE0223" w:rsidP="00EE0223">
      <w:pPr>
        <w:rPr>
          <w:rFonts w:ascii="Times New Roman" w:hAnsi="Times New Roman" w:cs="Times New Roman"/>
          <w:b/>
          <w:bCs/>
          <w:sz w:val="24"/>
          <w:szCs w:val="24"/>
        </w:rPr>
      </w:pPr>
      <w:r w:rsidRPr="00EE0223">
        <w:rPr>
          <w:rFonts w:ascii="Times New Roman" w:hAnsi="Times New Roman" w:cs="Times New Roman"/>
          <w:b/>
          <w:bCs/>
          <w:sz w:val="24"/>
          <w:szCs w:val="24"/>
        </w:rPr>
        <w:t>Importance of Allowed Amounts</w:t>
      </w:r>
    </w:p>
    <w:p w14:paraId="10F35873" w14:textId="77777777" w:rsidR="00EE0223" w:rsidRPr="00EE0223" w:rsidRDefault="00EE0223" w:rsidP="00EE0223">
      <w:pPr>
        <w:rPr>
          <w:rFonts w:ascii="Times New Roman" w:hAnsi="Times New Roman" w:cs="Times New Roman"/>
          <w:sz w:val="24"/>
          <w:szCs w:val="24"/>
        </w:rPr>
      </w:pPr>
      <w:r w:rsidRPr="00EE0223">
        <w:rPr>
          <w:rFonts w:ascii="Times New Roman" w:hAnsi="Times New Roman" w:cs="Times New Roman"/>
          <w:sz w:val="24"/>
          <w:szCs w:val="24"/>
        </w:rPr>
        <w:t>The </w:t>
      </w:r>
      <w:r w:rsidRPr="00EE0223">
        <w:rPr>
          <w:rFonts w:ascii="Times New Roman" w:hAnsi="Times New Roman" w:cs="Times New Roman"/>
          <w:b/>
          <w:bCs/>
          <w:sz w:val="24"/>
          <w:szCs w:val="24"/>
        </w:rPr>
        <w:t>allowed amount</w:t>
      </w:r>
      <w:r w:rsidRPr="00EE0223">
        <w:rPr>
          <w:rFonts w:ascii="Times New Roman" w:hAnsi="Times New Roman" w:cs="Times New Roman"/>
          <w:sz w:val="24"/>
          <w:szCs w:val="24"/>
        </w:rPr>
        <w:t> represents the true cost of healthcare services, underpinning discussions around price transparency. For instance, if the allowed amount is $800 and a patient has a $1,000 deductible, they are responsible for the full $800, highlighting the need for clarity in disclosing these costs upfront.</w:t>
      </w:r>
    </w:p>
    <w:p w14:paraId="6294DF29" w14:textId="77777777" w:rsidR="00EE0223" w:rsidRDefault="00EE0223" w:rsidP="00EE0223">
      <w:pPr>
        <w:rPr>
          <w:rFonts w:ascii="Times New Roman" w:hAnsi="Times New Roman" w:cs="Times New Roman"/>
          <w:sz w:val="24"/>
          <w:szCs w:val="24"/>
        </w:rPr>
      </w:pPr>
      <w:r w:rsidRPr="00EE0223">
        <w:rPr>
          <w:rFonts w:ascii="Times New Roman" w:hAnsi="Times New Roman" w:cs="Times New Roman"/>
          <w:b/>
          <w:bCs/>
          <w:sz w:val="24"/>
          <w:szCs w:val="24"/>
        </w:rPr>
        <w:t>Billed Charges</w:t>
      </w:r>
      <w:r w:rsidRPr="00EE0223">
        <w:rPr>
          <w:rFonts w:ascii="Times New Roman" w:hAnsi="Times New Roman" w:cs="Times New Roman"/>
          <w:sz w:val="24"/>
          <w:szCs w:val="24"/>
        </w:rPr>
        <w:t>: Billed charges often reflect inflated figures, as they derive from a </w:t>
      </w:r>
      <w:r w:rsidRPr="00EE0223">
        <w:rPr>
          <w:rFonts w:ascii="Times New Roman" w:hAnsi="Times New Roman" w:cs="Times New Roman"/>
          <w:b/>
          <w:bCs/>
          <w:sz w:val="24"/>
          <w:szCs w:val="24"/>
        </w:rPr>
        <w:t xml:space="preserve">charge </w:t>
      </w:r>
      <w:proofErr w:type="gramStart"/>
      <w:r w:rsidRPr="00EE0223">
        <w:rPr>
          <w:rFonts w:ascii="Times New Roman" w:hAnsi="Times New Roman" w:cs="Times New Roman"/>
          <w:b/>
          <w:bCs/>
          <w:sz w:val="24"/>
          <w:szCs w:val="24"/>
        </w:rPr>
        <w:t>master</w:t>
      </w:r>
      <w:r w:rsidRPr="00EE0223">
        <w:rPr>
          <w:rFonts w:ascii="Times New Roman" w:hAnsi="Times New Roman" w:cs="Times New Roman"/>
          <w:sz w:val="24"/>
          <w:szCs w:val="24"/>
        </w:rPr>
        <w:t>,</w:t>
      </w:r>
      <w:proofErr w:type="gramEnd"/>
      <w:r w:rsidRPr="00EE0223">
        <w:rPr>
          <w:rFonts w:ascii="Times New Roman" w:hAnsi="Times New Roman" w:cs="Times New Roman"/>
          <w:sz w:val="24"/>
          <w:szCs w:val="24"/>
        </w:rPr>
        <w:t xml:space="preserve"> a comprehensive list detailing service prices. This contributes to the notion of billed charges as fictional, often dubbed the </w:t>
      </w:r>
      <w:r w:rsidRPr="00EE0223">
        <w:rPr>
          <w:rFonts w:ascii="Times New Roman" w:hAnsi="Times New Roman" w:cs="Times New Roman"/>
          <w:b/>
          <w:bCs/>
          <w:sz w:val="24"/>
          <w:szCs w:val="24"/>
        </w:rPr>
        <w:t>f-a-n-p</w:t>
      </w:r>
      <w:r w:rsidRPr="00EE0223">
        <w:rPr>
          <w:rFonts w:ascii="Times New Roman" w:hAnsi="Times New Roman" w:cs="Times New Roman"/>
          <w:sz w:val="24"/>
          <w:szCs w:val="24"/>
        </w:rPr>
        <w:t> (fictional amount nobody pays).</w:t>
      </w:r>
    </w:p>
    <w:p w14:paraId="712C7A86" w14:textId="3B677983" w:rsidR="00B63344" w:rsidRPr="00B63344" w:rsidRDefault="00B63344" w:rsidP="00B63344">
      <w:pPr>
        <w:rPr>
          <w:rFonts w:ascii="Times New Roman" w:hAnsi="Times New Roman" w:cs="Times New Roman"/>
          <w:b/>
          <w:bCs/>
          <w:color w:val="FF0000"/>
          <w:sz w:val="28"/>
          <w:szCs w:val="28"/>
        </w:rPr>
      </w:pPr>
      <w:r w:rsidRPr="00B63344">
        <w:rPr>
          <w:rFonts w:ascii="Times New Roman" w:hAnsi="Times New Roman" w:cs="Times New Roman"/>
          <w:b/>
          <w:bCs/>
          <w:color w:val="FF0000"/>
          <w:sz w:val="28"/>
          <w:szCs w:val="28"/>
        </w:rPr>
        <w:t>Introduction to Medical Coding and billing</w:t>
      </w:r>
    </w:p>
    <w:p w14:paraId="29F2FF89" w14:textId="67523B3B" w:rsidR="00B63344" w:rsidRPr="00B63344" w:rsidRDefault="00B63344" w:rsidP="00B63344">
      <w:pPr>
        <w:rPr>
          <w:rFonts w:ascii="Times New Roman" w:hAnsi="Times New Roman" w:cs="Times New Roman"/>
          <w:sz w:val="24"/>
          <w:szCs w:val="24"/>
        </w:rPr>
      </w:pPr>
      <w:r w:rsidRPr="00B63344">
        <w:rPr>
          <w:rFonts w:ascii="Times New Roman" w:hAnsi="Times New Roman" w:cs="Times New Roman"/>
          <w:sz w:val="24"/>
          <w:szCs w:val="24"/>
        </w:rPr>
        <w:t>Medical coding and billing are specialized fields that require in-depth knowledge and sharp analytical skills. Medical coders translate clinical documentation into appropriate codes, while medical billers manage claims related to those codes. Understanding the intricate details of this profession is key for those exploring a career in medical billing and coding.</w:t>
      </w:r>
    </w:p>
    <w:p w14:paraId="6A41EBCE" w14:textId="77777777" w:rsidR="00B63344" w:rsidRPr="00B63344" w:rsidRDefault="00B63344" w:rsidP="00B63344">
      <w:pPr>
        <w:rPr>
          <w:rFonts w:ascii="Times New Roman" w:hAnsi="Times New Roman" w:cs="Times New Roman"/>
          <w:sz w:val="24"/>
          <w:szCs w:val="24"/>
        </w:rPr>
      </w:pPr>
      <w:r w:rsidRPr="00B63344">
        <w:rPr>
          <w:rFonts w:ascii="Times New Roman" w:hAnsi="Times New Roman" w:cs="Times New Roman"/>
          <w:sz w:val="24"/>
          <w:szCs w:val="24"/>
        </w:rPr>
        <w:pict w14:anchorId="46FA8518">
          <v:rect id="_x0000_i1197" style="width:0;height:0" o:hralign="center" o:hrstd="t" o:hrnoshade="t" o:hr="t" fillcolor="#f2f2f2" stroked="f"/>
        </w:pict>
      </w:r>
    </w:p>
    <w:p w14:paraId="7E003126" w14:textId="77777777" w:rsidR="00B63344" w:rsidRPr="00B63344" w:rsidRDefault="00B63344" w:rsidP="00B63344">
      <w:pPr>
        <w:rPr>
          <w:rFonts w:ascii="Times New Roman" w:hAnsi="Times New Roman" w:cs="Times New Roman"/>
          <w:b/>
          <w:bCs/>
          <w:sz w:val="24"/>
          <w:szCs w:val="24"/>
        </w:rPr>
      </w:pPr>
      <w:r w:rsidRPr="00B63344">
        <w:rPr>
          <w:rFonts w:ascii="Times New Roman" w:hAnsi="Times New Roman" w:cs="Times New Roman"/>
          <w:b/>
          <w:bCs/>
          <w:sz w:val="24"/>
          <w:szCs w:val="24"/>
        </w:rPr>
        <w:lastRenderedPageBreak/>
        <w:t>Key Responsibilities</w:t>
      </w:r>
    </w:p>
    <w:p w14:paraId="686A6D8C" w14:textId="77777777" w:rsidR="00B63344" w:rsidRPr="00B63344" w:rsidRDefault="00B63344" w:rsidP="00B63344">
      <w:pPr>
        <w:rPr>
          <w:rFonts w:ascii="Times New Roman" w:hAnsi="Times New Roman" w:cs="Times New Roman"/>
          <w:b/>
          <w:bCs/>
          <w:sz w:val="24"/>
          <w:szCs w:val="24"/>
        </w:rPr>
      </w:pPr>
      <w:r w:rsidRPr="00B63344">
        <w:rPr>
          <w:rFonts w:ascii="Times New Roman" w:hAnsi="Times New Roman" w:cs="Times New Roman"/>
          <w:b/>
          <w:bCs/>
          <w:sz w:val="24"/>
          <w:szCs w:val="24"/>
        </w:rPr>
        <w:t>Medical Coder</w:t>
      </w:r>
    </w:p>
    <w:p w14:paraId="55F97FAE" w14:textId="77777777" w:rsidR="00B63344" w:rsidRPr="00B63344" w:rsidRDefault="00B63344" w:rsidP="00B63344">
      <w:pPr>
        <w:numPr>
          <w:ilvl w:val="0"/>
          <w:numId w:val="52"/>
        </w:numPr>
        <w:rPr>
          <w:rFonts w:ascii="Times New Roman" w:hAnsi="Times New Roman" w:cs="Times New Roman"/>
          <w:sz w:val="24"/>
          <w:szCs w:val="24"/>
        </w:rPr>
      </w:pPr>
      <w:r w:rsidRPr="00B63344">
        <w:rPr>
          <w:rFonts w:ascii="Times New Roman" w:hAnsi="Times New Roman" w:cs="Times New Roman"/>
          <w:b/>
          <w:bCs/>
          <w:sz w:val="24"/>
          <w:szCs w:val="24"/>
        </w:rPr>
        <w:t>Translation of Clinical Documentation</w:t>
      </w:r>
      <w:r w:rsidRPr="00B63344">
        <w:rPr>
          <w:rFonts w:ascii="Times New Roman" w:hAnsi="Times New Roman" w:cs="Times New Roman"/>
          <w:sz w:val="24"/>
          <w:szCs w:val="24"/>
        </w:rPr>
        <w:t>:</w:t>
      </w:r>
    </w:p>
    <w:p w14:paraId="5FA41EA9" w14:textId="77777777" w:rsidR="00B63344" w:rsidRPr="00B63344" w:rsidRDefault="00B63344" w:rsidP="00B63344">
      <w:pPr>
        <w:numPr>
          <w:ilvl w:val="1"/>
          <w:numId w:val="52"/>
        </w:numPr>
        <w:rPr>
          <w:rFonts w:ascii="Times New Roman" w:hAnsi="Times New Roman" w:cs="Times New Roman"/>
          <w:sz w:val="24"/>
          <w:szCs w:val="24"/>
        </w:rPr>
      </w:pPr>
      <w:r w:rsidRPr="00B63344">
        <w:rPr>
          <w:rFonts w:ascii="Times New Roman" w:hAnsi="Times New Roman" w:cs="Times New Roman"/>
          <w:sz w:val="24"/>
          <w:szCs w:val="24"/>
        </w:rPr>
        <w:t>Utilizes specific manuals to translate patient diagnoses and procedures into </w:t>
      </w:r>
      <w:r w:rsidRPr="00B63344">
        <w:rPr>
          <w:rFonts w:ascii="Times New Roman" w:hAnsi="Times New Roman" w:cs="Times New Roman"/>
          <w:b/>
          <w:bCs/>
          <w:sz w:val="24"/>
          <w:szCs w:val="24"/>
        </w:rPr>
        <w:t>HIPAA-compliant codes</w:t>
      </w:r>
      <w:r w:rsidRPr="00B63344">
        <w:rPr>
          <w:rFonts w:ascii="Times New Roman" w:hAnsi="Times New Roman" w:cs="Times New Roman"/>
          <w:sz w:val="24"/>
          <w:szCs w:val="24"/>
        </w:rPr>
        <w:t>.</w:t>
      </w:r>
    </w:p>
    <w:p w14:paraId="36391B2D" w14:textId="77777777" w:rsidR="00B63344" w:rsidRPr="00B63344" w:rsidRDefault="00B63344" w:rsidP="00B63344">
      <w:pPr>
        <w:numPr>
          <w:ilvl w:val="1"/>
          <w:numId w:val="52"/>
        </w:numPr>
        <w:rPr>
          <w:rFonts w:ascii="Times New Roman" w:hAnsi="Times New Roman" w:cs="Times New Roman"/>
          <w:sz w:val="24"/>
          <w:szCs w:val="24"/>
        </w:rPr>
      </w:pPr>
      <w:r w:rsidRPr="00B63344">
        <w:rPr>
          <w:rFonts w:ascii="Times New Roman" w:hAnsi="Times New Roman" w:cs="Times New Roman"/>
          <w:sz w:val="24"/>
          <w:szCs w:val="24"/>
        </w:rPr>
        <w:t>Codes for conditions like </w:t>
      </w:r>
      <w:r w:rsidRPr="00B63344">
        <w:rPr>
          <w:rFonts w:ascii="Times New Roman" w:hAnsi="Times New Roman" w:cs="Times New Roman"/>
          <w:b/>
          <w:bCs/>
          <w:sz w:val="24"/>
          <w:szCs w:val="24"/>
        </w:rPr>
        <w:t>flu</w:t>
      </w:r>
      <w:r w:rsidRPr="00B63344">
        <w:rPr>
          <w:rFonts w:ascii="Times New Roman" w:hAnsi="Times New Roman" w:cs="Times New Roman"/>
          <w:sz w:val="24"/>
          <w:szCs w:val="24"/>
        </w:rPr>
        <w:t>, </w:t>
      </w:r>
      <w:r w:rsidRPr="00B63344">
        <w:rPr>
          <w:rFonts w:ascii="Times New Roman" w:hAnsi="Times New Roman" w:cs="Times New Roman"/>
          <w:b/>
          <w:bCs/>
          <w:sz w:val="24"/>
          <w:szCs w:val="24"/>
        </w:rPr>
        <w:t>COVID-19</w:t>
      </w:r>
      <w:r w:rsidRPr="00B63344">
        <w:rPr>
          <w:rFonts w:ascii="Times New Roman" w:hAnsi="Times New Roman" w:cs="Times New Roman"/>
          <w:sz w:val="24"/>
          <w:szCs w:val="24"/>
        </w:rPr>
        <w:t>, and various allergies.</w:t>
      </w:r>
    </w:p>
    <w:p w14:paraId="47D468C3" w14:textId="77777777" w:rsidR="00B63344" w:rsidRPr="00B63344" w:rsidRDefault="00B63344" w:rsidP="00B63344">
      <w:pPr>
        <w:numPr>
          <w:ilvl w:val="0"/>
          <w:numId w:val="52"/>
        </w:numPr>
        <w:rPr>
          <w:rFonts w:ascii="Times New Roman" w:hAnsi="Times New Roman" w:cs="Times New Roman"/>
          <w:sz w:val="24"/>
          <w:szCs w:val="24"/>
        </w:rPr>
      </w:pPr>
      <w:r w:rsidRPr="00B63344">
        <w:rPr>
          <w:rFonts w:ascii="Times New Roman" w:hAnsi="Times New Roman" w:cs="Times New Roman"/>
          <w:b/>
          <w:bCs/>
          <w:sz w:val="24"/>
          <w:szCs w:val="24"/>
        </w:rPr>
        <w:t>Code Manuals</w:t>
      </w:r>
      <w:r w:rsidRPr="00B63344">
        <w:rPr>
          <w:rFonts w:ascii="Times New Roman" w:hAnsi="Times New Roman" w:cs="Times New Roman"/>
          <w:sz w:val="24"/>
          <w:szCs w:val="24"/>
        </w:rPr>
        <w:t>:</w:t>
      </w:r>
    </w:p>
    <w:p w14:paraId="3AC3CB65" w14:textId="77777777" w:rsidR="00B63344" w:rsidRPr="00B63344" w:rsidRDefault="00B63344" w:rsidP="00B63344">
      <w:pPr>
        <w:numPr>
          <w:ilvl w:val="1"/>
          <w:numId w:val="52"/>
        </w:numPr>
        <w:rPr>
          <w:rFonts w:ascii="Times New Roman" w:hAnsi="Times New Roman" w:cs="Times New Roman"/>
          <w:sz w:val="24"/>
          <w:szCs w:val="24"/>
        </w:rPr>
      </w:pPr>
      <w:r w:rsidRPr="00B63344">
        <w:rPr>
          <w:rFonts w:ascii="Times New Roman" w:hAnsi="Times New Roman" w:cs="Times New Roman"/>
          <w:b/>
          <w:bCs/>
          <w:sz w:val="24"/>
          <w:szCs w:val="24"/>
        </w:rPr>
        <w:t>ICD-10-CM</w:t>
      </w:r>
      <w:r w:rsidRPr="00B63344">
        <w:rPr>
          <w:rFonts w:ascii="Times New Roman" w:hAnsi="Times New Roman" w:cs="Times New Roman"/>
          <w:sz w:val="24"/>
          <w:szCs w:val="24"/>
        </w:rPr>
        <w:t>:</w:t>
      </w:r>
    </w:p>
    <w:p w14:paraId="045EB145" w14:textId="77777777" w:rsidR="00B63344" w:rsidRPr="00B63344" w:rsidRDefault="00B63344" w:rsidP="00B63344">
      <w:pPr>
        <w:numPr>
          <w:ilvl w:val="2"/>
          <w:numId w:val="52"/>
        </w:numPr>
        <w:rPr>
          <w:rFonts w:ascii="Times New Roman" w:hAnsi="Times New Roman" w:cs="Times New Roman"/>
          <w:sz w:val="24"/>
          <w:szCs w:val="24"/>
        </w:rPr>
      </w:pPr>
      <w:r w:rsidRPr="00B63344">
        <w:rPr>
          <w:rFonts w:ascii="Times New Roman" w:hAnsi="Times New Roman" w:cs="Times New Roman"/>
          <w:sz w:val="24"/>
          <w:szCs w:val="24"/>
        </w:rPr>
        <w:t>Focuses on diagnostic coding.</w:t>
      </w:r>
    </w:p>
    <w:p w14:paraId="3FC353CC" w14:textId="77777777" w:rsidR="00B63344" w:rsidRPr="00B63344" w:rsidRDefault="00B63344" w:rsidP="00B63344">
      <w:pPr>
        <w:numPr>
          <w:ilvl w:val="2"/>
          <w:numId w:val="52"/>
        </w:numPr>
        <w:rPr>
          <w:rFonts w:ascii="Times New Roman" w:hAnsi="Times New Roman" w:cs="Times New Roman"/>
          <w:sz w:val="24"/>
          <w:szCs w:val="24"/>
        </w:rPr>
      </w:pPr>
      <w:r w:rsidRPr="00B63344">
        <w:rPr>
          <w:rFonts w:ascii="Times New Roman" w:hAnsi="Times New Roman" w:cs="Times New Roman"/>
          <w:sz w:val="24"/>
          <w:szCs w:val="24"/>
        </w:rPr>
        <w:t>Provides codes for diseases such as flu, COVID-19, and allergic reactions.</w:t>
      </w:r>
    </w:p>
    <w:p w14:paraId="437287A2" w14:textId="77777777" w:rsidR="00B63344" w:rsidRPr="00B63344" w:rsidRDefault="00B63344" w:rsidP="00B63344">
      <w:pPr>
        <w:numPr>
          <w:ilvl w:val="1"/>
          <w:numId w:val="52"/>
        </w:numPr>
        <w:rPr>
          <w:rFonts w:ascii="Times New Roman" w:hAnsi="Times New Roman" w:cs="Times New Roman"/>
          <w:sz w:val="24"/>
          <w:szCs w:val="24"/>
        </w:rPr>
      </w:pPr>
      <w:r w:rsidRPr="00B63344">
        <w:rPr>
          <w:rFonts w:ascii="Times New Roman" w:hAnsi="Times New Roman" w:cs="Times New Roman"/>
          <w:b/>
          <w:bCs/>
          <w:sz w:val="24"/>
          <w:szCs w:val="24"/>
        </w:rPr>
        <w:t>CPT Manual</w:t>
      </w:r>
      <w:r w:rsidRPr="00B63344">
        <w:rPr>
          <w:rFonts w:ascii="Times New Roman" w:hAnsi="Times New Roman" w:cs="Times New Roman"/>
          <w:sz w:val="24"/>
          <w:szCs w:val="24"/>
        </w:rPr>
        <w:t>:</w:t>
      </w:r>
    </w:p>
    <w:p w14:paraId="1BCA397B" w14:textId="77777777" w:rsidR="00B63344" w:rsidRPr="00B63344" w:rsidRDefault="00B63344" w:rsidP="00B63344">
      <w:pPr>
        <w:numPr>
          <w:ilvl w:val="2"/>
          <w:numId w:val="52"/>
        </w:numPr>
        <w:rPr>
          <w:rFonts w:ascii="Times New Roman" w:hAnsi="Times New Roman" w:cs="Times New Roman"/>
          <w:sz w:val="24"/>
          <w:szCs w:val="24"/>
        </w:rPr>
      </w:pPr>
      <w:r w:rsidRPr="00B63344">
        <w:rPr>
          <w:rFonts w:ascii="Times New Roman" w:hAnsi="Times New Roman" w:cs="Times New Roman"/>
          <w:sz w:val="24"/>
          <w:szCs w:val="24"/>
        </w:rPr>
        <w:t>Covers services and procedures (e.g., doctor visits, phlebotomy).</w:t>
      </w:r>
    </w:p>
    <w:p w14:paraId="380BDF2D" w14:textId="77777777" w:rsidR="00B63344" w:rsidRPr="00B63344" w:rsidRDefault="00B63344" w:rsidP="00B63344">
      <w:pPr>
        <w:numPr>
          <w:ilvl w:val="1"/>
          <w:numId w:val="52"/>
        </w:numPr>
        <w:rPr>
          <w:rFonts w:ascii="Times New Roman" w:hAnsi="Times New Roman" w:cs="Times New Roman"/>
          <w:sz w:val="24"/>
          <w:szCs w:val="24"/>
        </w:rPr>
      </w:pPr>
      <w:r w:rsidRPr="00B63344">
        <w:rPr>
          <w:rFonts w:ascii="Times New Roman" w:hAnsi="Times New Roman" w:cs="Times New Roman"/>
          <w:b/>
          <w:bCs/>
          <w:sz w:val="24"/>
          <w:szCs w:val="24"/>
        </w:rPr>
        <w:t>HCPCS Manual</w:t>
      </w:r>
      <w:r w:rsidRPr="00B63344">
        <w:rPr>
          <w:rFonts w:ascii="Times New Roman" w:hAnsi="Times New Roman" w:cs="Times New Roman"/>
          <w:sz w:val="24"/>
          <w:szCs w:val="24"/>
        </w:rPr>
        <w:t>:</w:t>
      </w:r>
    </w:p>
    <w:p w14:paraId="3A7DA3BB" w14:textId="77777777" w:rsidR="00B63344" w:rsidRPr="00B63344" w:rsidRDefault="00B63344" w:rsidP="00B63344">
      <w:pPr>
        <w:numPr>
          <w:ilvl w:val="2"/>
          <w:numId w:val="52"/>
        </w:numPr>
        <w:rPr>
          <w:rFonts w:ascii="Times New Roman" w:hAnsi="Times New Roman" w:cs="Times New Roman"/>
          <w:sz w:val="24"/>
          <w:szCs w:val="24"/>
        </w:rPr>
      </w:pPr>
      <w:r w:rsidRPr="00B63344">
        <w:rPr>
          <w:rFonts w:ascii="Times New Roman" w:hAnsi="Times New Roman" w:cs="Times New Roman"/>
          <w:sz w:val="24"/>
          <w:szCs w:val="24"/>
        </w:rPr>
        <w:t>Contains codes for durable medical equipment, orthotics, and injectables.</w:t>
      </w:r>
    </w:p>
    <w:p w14:paraId="00FF035F" w14:textId="77777777" w:rsidR="00B63344" w:rsidRPr="00B63344" w:rsidRDefault="00B63344" w:rsidP="00B63344">
      <w:pPr>
        <w:numPr>
          <w:ilvl w:val="0"/>
          <w:numId w:val="52"/>
        </w:numPr>
        <w:rPr>
          <w:rFonts w:ascii="Times New Roman" w:hAnsi="Times New Roman" w:cs="Times New Roman"/>
          <w:sz w:val="24"/>
          <w:szCs w:val="24"/>
        </w:rPr>
      </w:pPr>
      <w:r w:rsidRPr="00B63344">
        <w:rPr>
          <w:rFonts w:ascii="Times New Roman" w:hAnsi="Times New Roman" w:cs="Times New Roman"/>
          <w:b/>
          <w:bCs/>
          <w:sz w:val="24"/>
          <w:szCs w:val="24"/>
        </w:rPr>
        <w:t>Claim Processing</w:t>
      </w:r>
      <w:r w:rsidRPr="00B63344">
        <w:rPr>
          <w:rFonts w:ascii="Times New Roman" w:hAnsi="Times New Roman" w:cs="Times New Roman"/>
          <w:sz w:val="24"/>
          <w:szCs w:val="24"/>
        </w:rPr>
        <w:t>:</w:t>
      </w:r>
    </w:p>
    <w:p w14:paraId="5230FD19" w14:textId="77777777" w:rsidR="00B63344" w:rsidRPr="00B63344" w:rsidRDefault="00B63344" w:rsidP="00B63344">
      <w:pPr>
        <w:numPr>
          <w:ilvl w:val="1"/>
          <w:numId w:val="52"/>
        </w:numPr>
        <w:rPr>
          <w:rFonts w:ascii="Times New Roman" w:hAnsi="Times New Roman" w:cs="Times New Roman"/>
          <w:sz w:val="24"/>
          <w:szCs w:val="24"/>
        </w:rPr>
      </w:pPr>
      <w:r w:rsidRPr="00B63344">
        <w:rPr>
          <w:rFonts w:ascii="Times New Roman" w:hAnsi="Times New Roman" w:cs="Times New Roman"/>
          <w:sz w:val="24"/>
          <w:szCs w:val="24"/>
        </w:rPr>
        <w:t>Acts as an intermediary in the claims processing step which is performed post-coding.</w:t>
      </w:r>
    </w:p>
    <w:p w14:paraId="3C6A7AA8" w14:textId="77777777" w:rsidR="00B63344" w:rsidRPr="00B63344" w:rsidRDefault="00B63344" w:rsidP="00B63344">
      <w:pPr>
        <w:rPr>
          <w:rFonts w:ascii="Times New Roman" w:hAnsi="Times New Roman" w:cs="Times New Roman"/>
          <w:b/>
          <w:bCs/>
          <w:sz w:val="24"/>
          <w:szCs w:val="24"/>
        </w:rPr>
      </w:pPr>
      <w:r w:rsidRPr="00B63344">
        <w:rPr>
          <w:rFonts w:ascii="Times New Roman" w:hAnsi="Times New Roman" w:cs="Times New Roman"/>
          <w:b/>
          <w:bCs/>
          <w:sz w:val="24"/>
          <w:szCs w:val="24"/>
        </w:rPr>
        <w:t>Medical Biller</w:t>
      </w:r>
    </w:p>
    <w:p w14:paraId="5BF0446A" w14:textId="77777777" w:rsidR="00B63344" w:rsidRPr="00B63344" w:rsidRDefault="00B63344" w:rsidP="00B63344">
      <w:pPr>
        <w:numPr>
          <w:ilvl w:val="0"/>
          <w:numId w:val="53"/>
        </w:numPr>
        <w:rPr>
          <w:rFonts w:ascii="Times New Roman" w:hAnsi="Times New Roman" w:cs="Times New Roman"/>
          <w:sz w:val="24"/>
          <w:szCs w:val="24"/>
        </w:rPr>
      </w:pPr>
      <w:r w:rsidRPr="00B63344">
        <w:rPr>
          <w:rFonts w:ascii="Times New Roman" w:hAnsi="Times New Roman" w:cs="Times New Roman"/>
          <w:b/>
          <w:bCs/>
          <w:sz w:val="24"/>
          <w:szCs w:val="24"/>
        </w:rPr>
        <w:t>Claims Follow-Up</w:t>
      </w:r>
      <w:r w:rsidRPr="00B63344">
        <w:rPr>
          <w:rFonts w:ascii="Times New Roman" w:hAnsi="Times New Roman" w:cs="Times New Roman"/>
          <w:sz w:val="24"/>
          <w:szCs w:val="24"/>
        </w:rPr>
        <w:t>:</w:t>
      </w:r>
    </w:p>
    <w:p w14:paraId="2B7D77FE" w14:textId="77777777" w:rsidR="00B63344" w:rsidRPr="00B63344" w:rsidRDefault="00B63344" w:rsidP="00B63344">
      <w:pPr>
        <w:numPr>
          <w:ilvl w:val="1"/>
          <w:numId w:val="53"/>
        </w:numPr>
        <w:rPr>
          <w:rFonts w:ascii="Times New Roman" w:hAnsi="Times New Roman" w:cs="Times New Roman"/>
          <w:sz w:val="24"/>
          <w:szCs w:val="24"/>
        </w:rPr>
      </w:pPr>
      <w:r w:rsidRPr="00B63344">
        <w:rPr>
          <w:rFonts w:ascii="Times New Roman" w:hAnsi="Times New Roman" w:cs="Times New Roman"/>
          <w:sz w:val="24"/>
          <w:szCs w:val="24"/>
        </w:rPr>
        <w:t>Manages the status of claims to ensure timely payments.</w:t>
      </w:r>
    </w:p>
    <w:p w14:paraId="07710AD1" w14:textId="77777777" w:rsidR="00B63344" w:rsidRPr="00B63344" w:rsidRDefault="00B63344" w:rsidP="00B63344">
      <w:pPr>
        <w:numPr>
          <w:ilvl w:val="1"/>
          <w:numId w:val="53"/>
        </w:numPr>
        <w:rPr>
          <w:rFonts w:ascii="Times New Roman" w:hAnsi="Times New Roman" w:cs="Times New Roman"/>
          <w:sz w:val="24"/>
          <w:szCs w:val="24"/>
        </w:rPr>
      </w:pPr>
      <w:r w:rsidRPr="00B63344">
        <w:rPr>
          <w:rFonts w:ascii="Times New Roman" w:hAnsi="Times New Roman" w:cs="Times New Roman"/>
          <w:sz w:val="24"/>
          <w:szCs w:val="24"/>
        </w:rPr>
        <w:t>Utilizes both phone and online methods to track claim statuses.</w:t>
      </w:r>
    </w:p>
    <w:p w14:paraId="16B8A89A" w14:textId="77777777" w:rsidR="00B63344" w:rsidRPr="00B63344" w:rsidRDefault="00B63344" w:rsidP="00B63344">
      <w:pPr>
        <w:numPr>
          <w:ilvl w:val="0"/>
          <w:numId w:val="53"/>
        </w:numPr>
        <w:rPr>
          <w:rFonts w:ascii="Times New Roman" w:hAnsi="Times New Roman" w:cs="Times New Roman"/>
          <w:sz w:val="24"/>
          <w:szCs w:val="24"/>
        </w:rPr>
      </w:pPr>
      <w:r w:rsidRPr="00B63344">
        <w:rPr>
          <w:rFonts w:ascii="Times New Roman" w:hAnsi="Times New Roman" w:cs="Times New Roman"/>
          <w:b/>
          <w:bCs/>
          <w:sz w:val="24"/>
          <w:szCs w:val="24"/>
        </w:rPr>
        <w:t>Payment Posting</w:t>
      </w:r>
      <w:r w:rsidRPr="00B63344">
        <w:rPr>
          <w:rFonts w:ascii="Times New Roman" w:hAnsi="Times New Roman" w:cs="Times New Roman"/>
          <w:sz w:val="24"/>
          <w:szCs w:val="24"/>
        </w:rPr>
        <w:t>:</w:t>
      </w:r>
    </w:p>
    <w:p w14:paraId="4528EA05" w14:textId="77777777" w:rsidR="00B63344" w:rsidRPr="00B63344" w:rsidRDefault="00B63344" w:rsidP="00B63344">
      <w:pPr>
        <w:numPr>
          <w:ilvl w:val="1"/>
          <w:numId w:val="53"/>
        </w:numPr>
        <w:rPr>
          <w:rFonts w:ascii="Times New Roman" w:hAnsi="Times New Roman" w:cs="Times New Roman"/>
          <w:sz w:val="24"/>
          <w:szCs w:val="24"/>
        </w:rPr>
      </w:pPr>
      <w:r w:rsidRPr="00B63344">
        <w:rPr>
          <w:rFonts w:ascii="Times New Roman" w:hAnsi="Times New Roman" w:cs="Times New Roman"/>
          <w:sz w:val="24"/>
          <w:szCs w:val="24"/>
        </w:rPr>
        <w:t>Posts payments received from </w:t>
      </w:r>
      <w:r w:rsidRPr="00B63344">
        <w:rPr>
          <w:rFonts w:ascii="Times New Roman" w:hAnsi="Times New Roman" w:cs="Times New Roman"/>
          <w:b/>
          <w:bCs/>
          <w:sz w:val="24"/>
          <w:szCs w:val="24"/>
        </w:rPr>
        <w:t>EOBs</w:t>
      </w:r>
      <w:r w:rsidRPr="00B63344">
        <w:rPr>
          <w:rFonts w:ascii="Times New Roman" w:hAnsi="Times New Roman" w:cs="Times New Roman"/>
          <w:sz w:val="24"/>
          <w:szCs w:val="24"/>
        </w:rPr>
        <w:t> (Explanation of Benefits) into the </w:t>
      </w:r>
      <w:r w:rsidRPr="00B63344">
        <w:rPr>
          <w:rFonts w:ascii="Times New Roman" w:hAnsi="Times New Roman" w:cs="Times New Roman"/>
          <w:b/>
          <w:bCs/>
          <w:sz w:val="24"/>
          <w:szCs w:val="24"/>
        </w:rPr>
        <w:t>EHR</w:t>
      </w:r>
      <w:r w:rsidRPr="00B63344">
        <w:rPr>
          <w:rFonts w:ascii="Times New Roman" w:hAnsi="Times New Roman" w:cs="Times New Roman"/>
          <w:sz w:val="24"/>
          <w:szCs w:val="24"/>
        </w:rPr>
        <w:t> (Electronic Health Record) system.</w:t>
      </w:r>
    </w:p>
    <w:p w14:paraId="4DA6A5FF" w14:textId="77777777" w:rsidR="00B63344" w:rsidRPr="00B63344" w:rsidRDefault="00B63344" w:rsidP="00B63344">
      <w:pPr>
        <w:numPr>
          <w:ilvl w:val="0"/>
          <w:numId w:val="53"/>
        </w:numPr>
        <w:rPr>
          <w:rFonts w:ascii="Times New Roman" w:hAnsi="Times New Roman" w:cs="Times New Roman"/>
          <w:sz w:val="24"/>
          <w:szCs w:val="24"/>
        </w:rPr>
      </w:pPr>
      <w:r w:rsidRPr="00B63344">
        <w:rPr>
          <w:rFonts w:ascii="Times New Roman" w:hAnsi="Times New Roman" w:cs="Times New Roman"/>
          <w:b/>
          <w:bCs/>
          <w:sz w:val="24"/>
          <w:szCs w:val="24"/>
        </w:rPr>
        <w:t>Statement Generation and Reminders</w:t>
      </w:r>
      <w:r w:rsidRPr="00B63344">
        <w:rPr>
          <w:rFonts w:ascii="Times New Roman" w:hAnsi="Times New Roman" w:cs="Times New Roman"/>
          <w:sz w:val="24"/>
          <w:szCs w:val="24"/>
        </w:rPr>
        <w:t>:</w:t>
      </w:r>
    </w:p>
    <w:p w14:paraId="0D3AFBDC" w14:textId="77777777" w:rsidR="00B63344" w:rsidRPr="00B63344" w:rsidRDefault="00B63344" w:rsidP="00B63344">
      <w:pPr>
        <w:numPr>
          <w:ilvl w:val="1"/>
          <w:numId w:val="53"/>
        </w:numPr>
        <w:rPr>
          <w:rFonts w:ascii="Times New Roman" w:hAnsi="Times New Roman" w:cs="Times New Roman"/>
          <w:sz w:val="24"/>
          <w:szCs w:val="24"/>
        </w:rPr>
      </w:pPr>
      <w:r w:rsidRPr="00B63344">
        <w:rPr>
          <w:rFonts w:ascii="Times New Roman" w:hAnsi="Times New Roman" w:cs="Times New Roman"/>
          <w:sz w:val="24"/>
          <w:szCs w:val="24"/>
        </w:rPr>
        <w:t>Creates and sends statements to patients and follows up with reminders regarding outstanding balances.</w:t>
      </w:r>
    </w:p>
    <w:p w14:paraId="2ADCE0B1" w14:textId="77777777" w:rsidR="00B63344" w:rsidRPr="00B63344" w:rsidRDefault="00B63344" w:rsidP="00B63344">
      <w:pPr>
        <w:numPr>
          <w:ilvl w:val="0"/>
          <w:numId w:val="53"/>
        </w:numPr>
        <w:rPr>
          <w:rFonts w:ascii="Times New Roman" w:hAnsi="Times New Roman" w:cs="Times New Roman"/>
          <w:sz w:val="24"/>
          <w:szCs w:val="24"/>
        </w:rPr>
      </w:pPr>
      <w:r w:rsidRPr="00B63344">
        <w:rPr>
          <w:rFonts w:ascii="Times New Roman" w:hAnsi="Times New Roman" w:cs="Times New Roman"/>
          <w:b/>
          <w:bCs/>
          <w:sz w:val="24"/>
          <w:szCs w:val="24"/>
        </w:rPr>
        <w:t>Denial Appeals</w:t>
      </w:r>
      <w:r w:rsidRPr="00B63344">
        <w:rPr>
          <w:rFonts w:ascii="Times New Roman" w:hAnsi="Times New Roman" w:cs="Times New Roman"/>
          <w:sz w:val="24"/>
          <w:szCs w:val="24"/>
        </w:rPr>
        <w:t>:</w:t>
      </w:r>
    </w:p>
    <w:p w14:paraId="76A4C1DC" w14:textId="77777777" w:rsidR="00B63344" w:rsidRPr="00B63344" w:rsidRDefault="00B63344" w:rsidP="00B63344">
      <w:pPr>
        <w:numPr>
          <w:ilvl w:val="1"/>
          <w:numId w:val="53"/>
        </w:numPr>
        <w:rPr>
          <w:rFonts w:ascii="Times New Roman" w:hAnsi="Times New Roman" w:cs="Times New Roman"/>
          <w:sz w:val="24"/>
          <w:szCs w:val="24"/>
        </w:rPr>
      </w:pPr>
      <w:r w:rsidRPr="00B63344">
        <w:rPr>
          <w:rFonts w:ascii="Times New Roman" w:hAnsi="Times New Roman" w:cs="Times New Roman"/>
          <w:sz w:val="24"/>
          <w:szCs w:val="24"/>
        </w:rPr>
        <w:t>Advocates for reconsideration on denied claims, requiring detailed documentation to substantiate appeals.</w:t>
      </w:r>
    </w:p>
    <w:p w14:paraId="29AE13C7" w14:textId="77777777" w:rsidR="00B63344" w:rsidRPr="00B63344" w:rsidRDefault="00B63344" w:rsidP="00B63344">
      <w:pPr>
        <w:rPr>
          <w:rFonts w:ascii="Times New Roman" w:hAnsi="Times New Roman" w:cs="Times New Roman"/>
          <w:sz w:val="24"/>
          <w:szCs w:val="24"/>
        </w:rPr>
      </w:pPr>
      <w:r w:rsidRPr="00B63344">
        <w:rPr>
          <w:rFonts w:ascii="Times New Roman" w:hAnsi="Times New Roman" w:cs="Times New Roman"/>
          <w:sz w:val="24"/>
          <w:szCs w:val="24"/>
        </w:rPr>
        <w:lastRenderedPageBreak/>
        <w:pict w14:anchorId="13D0BC98">
          <v:rect id="_x0000_i1198" style="width:0;height:0" o:hralign="center" o:hrstd="t" o:hrnoshade="t" o:hr="t" fillcolor="#f2f2f2" stroked="f"/>
        </w:pict>
      </w:r>
    </w:p>
    <w:p w14:paraId="163980B4" w14:textId="77777777" w:rsidR="00B63344" w:rsidRPr="00B63344" w:rsidRDefault="00B63344" w:rsidP="00B63344">
      <w:pPr>
        <w:rPr>
          <w:rFonts w:ascii="Times New Roman" w:hAnsi="Times New Roman" w:cs="Times New Roman"/>
          <w:b/>
          <w:bCs/>
          <w:sz w:val="24"/>
          <w:szCs w:val="24"/>
        </w:rPr>
      </w:pPr>
      <w:r w:rsidRPr="00B63344">
        <w:rPr>
          <w:rFonts w:ascii="Times New Roman" w:hAnsi="Times New Roman" w:cs="Times New Roman"/>
          <w:b/>
          <w:bCs/>
          <w:sz w:val="24"/>
          <w:szCs w:val="24"/>
        </w:rPr>
        <w:t>Coding Exercises Overview</w:t>
      </w:r>
    </w:p>
    <w:p w14:paraId="370B30D7" w14:textId="77777777" w:rsidR="00B63344" w:rsidRPr="00B63344" w:rsidRDefault="00B63344" w:rsidP="00B63344">
      <w:pPr>
        <w:rPr>
          <w:rFonts w:ascii="Times New Roman" w:hAnsi="Times New Roman" w:cs="Times New Roman"/>
          <w:sz w:val="24"/>
          <w:szCs w:val="24"/>
        </w:rPr>
      </w:pPr>
      <w:r w:rsidRPr="00B63344">
        <w:rPr>
          <w:rFonts w:ascii="Times New Roman" w:hAnsi="Times New Roman" w:cs="Times New Roman"/>
          <w:sz w:val="24"/>
          <w:szCs w:val="24"/>
        </w:rPr>
        <w:t>The practical aspect of medical coding can be enhanced using </w:t>
      </w:r>
      <w:r w:rsidRPr="00B63344">
        <w:rPr>
          <w:rFonts w:ascii="Times New Roman" w:hAnsi="Times New Roman" w:cs="Times New Roman"/>
          <w:b/>
          <w:bCs/>
          <w:sz w:val="24"/>
          <w:szCs w:val="24"/>
        </w:rPr>
        <w:t>ICD-10-CM coding exercises</w:t>
      </w:r>
      <w:r w:rsidRPr="00B63344">
        <w:rPr>
          <w:rFonts w:ascii="Times New Roman" w:hAnsi="Times New Roman" w:cs="Times New Roman"/>
          <w:sz w:val="24"/>
          <w:szCs w:val="24"/>
        </w:rPr>
        <w:t>. Here’s a closer look at some coding steps involving common conditions:</w:t>
      </w:r>
    </w:p>
    <w:p w14:paraId="435D6B77" w14:textId="77777777" w:rsidR="00B63344" w:rsidRPr="00B63344" w:rsidRDefault="00B63344" w:rsidP="00B63344">
      <w:pPr>
        <w:rPr>
          <w:rFonts w:ascii="Times New Roman" w:hAnsi="Times New Roman" w:cs="Times New Roman"/>
          <w:b/>
          <w:bCs/>
          <w:sz w:val="24"/>
          <w:szCs w:val="24"/>
        </w:rPr>
      </w:pPr>
      <w:r w:rsidRPr="00B63344">
        <w:rPr>
          <w:rFonts w:ascii="Times New Roman" w:hAnsi="Times New Roman" w:cs="Times New Roman"/>
          <w:b/>
          <w:bCs/>
          <w:sz w:val="24"/>
          <w:szCs w:val="24"/>
        </w:rPr>
        <w:t>Example Conditions and Codes</w:t>
      </w:r>
    </w:p>
    <w:tbl>
      <w:tblPr>
        <w:tblW w:w="9841"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04"/>
        <w:gridCol w:w="2478"/>
        <w:gridCol w:w="1071"/>
        <w:gridCol w:w="4088"/>
      </w:tblGrid>
      <w:tr w:rsidR="00B63344" w:rsidRPr="00B63344" w14:paraId="4146FC01" w14:textId="77777777" w:rsidTr="00B63344">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71F09962" w14:textId="77777777" w:rsidR="00B63344" w:rsidRPr="00B63344" w:rsidRDefault="00B63344" w:rsidP="00B63344">
            <w:pPr>
              <w:rPr>
                <w:rFonts w:ascii="Times New Roman" w:hAnsi="Times New Roman" w:cs="Times New Roman"/>
                <w:b/>
                <w:bCs/>
                <w:sz w:val="24"/>
                <w:szCs w:val="24"/>
              </w:rPr>
            </w:pPr>
            <w:r w:rsidRPr="00B63344">
              <w:rPr>
                <w:rFonts w:ascii="Times New Roman" w:hAnsi="Times New Roman" w:cs="Times New Roman"/>
                <w:b/>
                <w:bCs/>
                <w:sz w:val="24"/>
                <w:szCs w:val="24"/>
              </w:rPr>
              <w:t>Condition</w:t>
            </w:r>
          </w:p>
        </w:tc>
        <w:tc>
          <w:tcPr>
            <w:tcW w:w="0" w:type="auto"/>
            <w:tcBorders>
              <w:top w:val="single" w:sz="2" w:space="0" w:color="auto"/>
              <w:left w:val="single" w:sz="2" w:space="0" w:color="auto"/>
              <w:bottom w:val="single" w:sz="6" w:space="0" w:color="auto"/>
              <w:right w:val="single" w:sz="2" w:space="0" w:color="auto"/>
            </w:tcBorders>
            <w:vAlign w:val="center"/>
            <w:hideMark/>
          </w:tcPr>
          <w:p w14:paraId="363926AF" w14:textId="77777777" w:rsidR="00B63344" w:rsidRPr="00B63344" w:rsidRDefault="00B63344" w:rsidP="00B63344">
            <w:pPr>
              <w:rPr>
                <w:rFonts w:ascii="Times New Roman" w:hAnsi="Times New Roman" w:cs="Times New Roman"/>
                <w:b/>
                <w:bCs/>
                <w:sz w:val="24"/>
                <w:szCs w:val="24"/>
              </w:rPr>
            </w:pPr>
            <w:r w:rsidRPr="00B63344">
              <w:rPr>
                <w:rFonts w:ascii="Times New Roman" w:hAnsi="Times New Roman" w:cs="Times New Roman"/>
                <w:b/>
                <w:bCs/>
                <w:sz w:val="24"/>
                <w:szCs w:val="24"/>
              </w:rPr>
              <w:t>Searching Term</w:t>
            </w:r>
          </w:p>
        </w:tc>
        <w:tc>
          <w:tcPr>
            <w:tcW w:w="0" w:type="auto"/>
            <w:tcBorders>
              <w:top w:val="single" w:sz="2" w:space="0" w:color="auto"/>
              <w:left w:val="single" w:sz="2" w:space="0" w:color="auto"/>
              <w:bottom w:val="single" w:sz="6" w:space="0" w:color="auto"/>
              <w:right w:val="single" w:sz="2" w:space="0" w:color="auto"/>
            </w:tcBorders>
            <w:vAlign w:val="center"/>
            <w:hideMark/>
          </w:tcPr>
          <w:p w14:paraId="498DD892" w14:textId="77777777" w:rsidR="00B63344" w:rsidRPr="00B63344" w:rsidRDefault="00B63344" w:rsidP="00B63344">
            <w:pPr>
              <w:rPr>
                <w:rFonts w:ascii="Times New Roman" w:hAnsi="Times New Roman" w:cs="Times New Roman"/>
                <w:b/>
                <w:bCs/>
                <w:sz w:val="24"/>
                <w:szCs w:val="24"/>
              </w:rPr>
            </w:pPr>
            <w:r w:rsidRPr="00B63344">
              <w:rPr>
                <w:rFonts w:ascii="Times New Roman" w:hAnsi="Times New Roman" w:cs="Times New Roman"/>
                <w:b/>
                <w:bCs/>
                <w:sz w:val="24"/>
                <w:szCs w:val="24"/>
              </w:rPr>
              <w:t>Code</w:t>
            </w:r>
          </w:p>
        </w:tc>
        <w:tc>
          <w:tcPr>
            <w:tcW w:w="0" w:type="auto"/>
            <w:tcBorders>
              <w:top w:val="single" w:sz="2" w:space="0" w:color="auto"/>
              <w:left w:val="single" w:sz="2" w:space="0" w:color="auto"/>
              <w:bottom w:val="single" w:sz="6" w:space="0" w:color="auto"/>
              <w:right w:val="single" w:sz="2" w:space="0" w:color="auto"/>
            </w:tcBorders>
            <w:vAlign w:val="center"/>
            <w:hideMark/>
          </w:tcPr>
          <w:p w14:paraId="61BA4070" w14:textId="77777777" w:rsidR="00B63344" w:rsidRPr="00B63344" w:rsidRDefault="00B63344" w:rsidP="00B63344">
            <w:pPr>
              <w:rPr>
                <w:rFonts w:ascii="Times New Roman" w:hAnsi="Times New Roman" w:cs="Times New Roman"/>
                <w:b/>
                <w:bCs/>
                <w:sz w:val="24"/>
                <w:szCs w:val="24"/>
              </w:rPr>
            </w:pPr>
            <w:r w:rsidRPr="00B63344">
              <w:rPr>
                <w:rFonts w:ascii="Times New Roman" w:hAnsi="Times New Roman" w:cs="Times New Roman"/>
                <w:b/>
                <w:bCs/>
                <w:sz w:val="24"/>
                <w:szCs w:val="24"/>
              </w:rPr>
              <w:t>Description</w:t>
            </w:r>
          </w:p>
        </w:tc>
      </w:tr>
      <w:tr w:rsidR="00B63344" w:rsidRPr="00B63344" w14:paraId="40E9AC2D" w14:textId="77777777" w:rsidTr="00B63344">
        <w:tc>
          <w:tcPr>
            <w:tcW w:w="0" w:type="auto"/>
            <w:tcBorders>
              <w:top w:val="single" w:sz="2" w:space="0" w:color="auto"/>
              <w:left w:val="single" w:sz="2" w:space="0" w:color="auto"/>
              <w:bottom w:val="single" w:sz="6" w:space="0" w:color="auto"/>
              <w:right w:val="single" w:sz="2" w:space="0" w:color="auto"/>
            </w:tcBorders>
            <w:vAlign w:val="center"/>
            <w:hideMark/>
          </w:tcPr>
          <w:p w14:paraId="5B3E7ABE" w14:textId="77777777" w:rsidR="00B63344" w:rsidRPr="00B63344" w:rsidRDefault="00B63344" w:rsidP="00B63344">
            <w:pPr>
              <w:rPr>
                <w:rFonts w:ascii="Times New Roman" w:hAnsi="Times New Roman" w:cs="Times New Roman"/>
                <w:sz w:val="24"/>
                <w:szCs w:val="24"/>
              </w:rPr>
            </w:pPr>
            <w:r w:rsidRPr="00B63344">
              <w:rPr>
                <w:rFonts w:ascii="Times New Roman" w:hAnsi="Times New Roman" w:cs="Times New Roman"/>
                <w:sz w:val="24"/>
                <w:szCs w:val="24"/>
              </w:rPr>
              <w:t>Influenza</w:t>
            </w:r>
          </w:p>
        </w:tc>
        <w:tc>
          <w:tcPr>
            <w:tcW w:w="0" w:type="auto"/>
            <w:tcBorders>
              <w:top w:val="single" w:sz="2" w:space="0" w:color="auto"/>
              <w:left w:val="single" w:sz="2" w:space="0" w:color="auto"/>
              <w:bottom w:val="single" w:sz="6" w:space="0" w:color="auto"/>
              <w:right w:val="single" w:sz="2" w:space="0" w:color="auto"/>
            </w:tcBorders>
            <w:vAlign w:val="center"/>
            <w:hideMark/>
          </w:tcPr>
          <w:p w14:paraId="06F7B6B3" w14:textId="77777777" w:rsidR="00B63344" w:rsidRPr="00B63344" w:rsidRDefault="00B63344" w:rsidP="00B63344">
            <w:pPr>
              <w:rPr>
                <w:rFonts w:ascii="Times New Roman" w:hAnsi="Times New Roman" w:cs="Times New Roman"/>
                <w:sz w:val="24"/>
                <w:szCs w:val="24"/>
              </w:rPr>
            </w:pPr>
            <w:r w:rsidRPr="00B63344">
              <w:rPr>
                <w:rFonts w:ascii="Times New Roman" w:hAnsi="Times New Roman" w:cs="Times New Roman"/>
                <w:sz w:val="24"/>
                <w:szCs w:val="24"/>
              </w:rPr>
              <w:t>Flu</w:t>
            </w:r>
          </w:p>
        </w:tc>
        <w:tc>
          <w:tcPr>
            <w:tcW w:w="0" w:type="auto"/>
            <w:tcBorders>
              <w:top w:val="single" w:sz="2" w:space="0" w:color="auto"/>
              <w:left w:val="single" w:sz="2" w:space="0" w:color="auto"/>
              <w:bottom w:val="single" w:sz="6" w:space="0" w:color="auto"/>
              <w:right w:val="single" w:sz="2" w:space="0" w:color="auto"/>
            </w:tcBorders>
            <w:vAlign w:val="center"/>
            <w:hideMark/>
          </w:tcPr>
          <w:p w14:paraId="6828A52D" w14:textId="77777777" w:rsidR="00B63344" w:rsidRPr="00B63344" w:rsidRDefault="00B63344" w:rsidP="00B63344">
            <w:pPr>
              <w:rPr>
                <w:rFonts w:ascii="Times New Roman" w:hAnsi="Times New Roman" w:cs="Times New Roman"/>
                <w:sz w:val="24"/>
                <w:szCs w:val="24"/>
              </w:rPr>
            </w:pPr>
            <w:r w:rsidRPr="00B63344">
              <w:rPr>
                <w:rFonts w:ascii="Times New Roman" w:hAnsi="Times New Roman" w:cs="Times New Roman"/>
                <w:b/>
                <w:bCs/>
                <w:sz w:val="24"/>
                <w:szCs w:val="24"/>
              </w:rPr>
              <w:t>J11.1</w:t>
            </w:r>
          </w:p>
        </w:tc>
        <w:tc>
          <w:tcPr>
            <w:tcW w:w="0" w:type="auto"/>
            <w:tcBorders>
              <w:top w:val="single" w:sz="2" w:space="0" w:color="auto"/>
              <w:left w:val="single" w:sz="2" w:space="0" w:color="auto"/>
              <w:bottom w:val="single" w:sz="6" w:space="0" w:color="auto"/>
              <w:right w:val="single" w:sz="2" w:space="0" w:color="auto"/>
            </w:tcBorders>
            <w:vAlign w:val="center"/>
            <w:hideMark/>
          </w:tcPr>
          <w:p w14:paraId="7A55995E" w14:textId="77777777" w:rsidR="00B63344" w:rsidRPr="00B63344" w:rsidRDefault="00B63344" w:rsidP="00B63344">
            <w:pPr>
              <w:rPr>
                <w:rFonts w:ascii="Times New Roman" w:hAnsi="Times New Roman" w:cs="Times New Roman"/>
                <w:sz w:val="24"/>
                <w:szCs w:val="24"/>
              </w:rPr>
            </w:pPr>
            <w:r w:rsidRPr="00B63344">
              <w:rPr>
                <w:rFonts w:ascii="Times New Roman" w:hAnsi="Times New Roman" w:cs="Times New Roman"/>
                <w:sz w:val="24"/>
                <w:szCs w:val="24"/>
              </w:rPr>
              <w:t>Influenza due to unidentified virus</w:t>
            </w:r>
          </w:p>
        </w:tc>
      </w:tr>
      <w:tr w:rsidR="00B63344" w:rsidRPr="00B63344" w14:paraId="0A583E0A" w14:textId="77777777" w:rsidTr="00B63344">
        <w:tc>
          <w:tcPr>
            <w:tcW w:w="0" w:type="auto"/>
            <w:tcBorders>
              <w:top w:val="single" w:sz="2" w:space="0" w:color="auto"/>
              <w:left w:val="single" w:sz="2" w:space="0" w:color="auto"/>
              <w:bottom w:val="single" w:sz="6" w:space="0" w:color="auto"/>
              <w:right w:val="single" w:sz="2" w:space="0" w:color="auto"/>
            </w:tcBorders>
            <w:vAlign w:val="center"/>
            <w:hideMark/>
          </w:tcPr>
          <w:p w14:paraId="5F7F0C18" w14:textId="77777777" w:rsidR="00B63344" w:rsidRPr="00B63344" w:rsidRDefault="00B63344" w:rsidP="00B63344">
            <w:pPr>
              <w:rPr>
                <w:rFonts w:ascii="Times New Roman" w:hAnsi="Times New Roman" w:cs="Times New Roman"/>
                <w:sz w:val="24"/>
                <w:szCs w:val="24"/>
              </w:rPr>
            </w:pPr>
            <w:r w:rsidRPr="00B63344">
              <w:rPr>
                <w:rFonts w:ascii="Times New Roman" w:hAnsi="Times New Roman" w:cs="Times New Roman"/>
                <w:sz w:val="24"/>
                <w:szCs w:val="24"/>
              </w:rPr>
              <w:t>Seasonal Allergies</w:t>
            </w:r>
          </w:p>
        </w:tc>
        <w:tc>
          <w:tcPr>
            <w:tcW w:w="0" w:type="auto"/>
            <w:tcBorders>
              <w:top w:val="single" w:sz="2" w:space="0" w:color="auto"/>
              <w:left w:val="single" w:sz="2" w:space="0" w:color="auto"/>
              <w:bottom w:val="single" w:sz="6" w:space="0" w:color="auto"/>
              <w:right w:val="single" w:sz="2" w:space="0" w:color="auto"/>
            </w:tcBorders>
            <w:vAlign w:val="center"/>
            <w:hideMark/>
          </w:tcPr>
          <w:p w14:paraId="27FFD514" w14:textId="77777777" w:rsidR="00B63344" w:rsidRPr="00B63344" w:rsidRDefault="00B63344" w:rsidP="00B63344">
            <w:pPr>
              <w:rPr>
                <w:rFonts w:ascii="Times New Roman" w:hAnsi="Times New Roman" w:cs="Times New Roman"/>
                <w:sz w:val="24"/>
                <w:szCs w:val="24"/>
              </w:rPr>
            </w:pPr>
            <w:r w:rsidRPr="00B63344">
              <w:rPr>
                <w:rFonts w:ascii="Times New Roman" w:hAnsi="Times New Roman" w:cs="Times New Roman"/>
                <w:sz w:val="24"/>
                <w:szCs w:val="24"/>
              </w:rPr>
              <w:t>Allergy</w:t>
            </w:r>
          </w:p>
        </w:tc>
        <w:tc>
          <w:tcPr>
            <w:tcW w:w="0" w:type="auto"/>
            <w:tcBorders>
              <w:top w:val="single" w:sz="2" w:space="0" w:color="auto"/>
              <w:left w:val="single" w:sz="2" w:space="0" w:color="auto"/>
              <w:bottom w:val="single" w:sz="6" w:space="0" w:color="auto"/>
              <w:right w:val="single" w:sz="2" w:space="0" w:color="auto"/>
            </w:tcBorders>
            <w:vAlign w:val="center"/>
            <w:hideMark/>
          </w:tcPr>
          <w:p w14:paraId="1C9E2A5F" w14:textId="77777777" w:rsidR="00B63344" w:rsidRPr="00B63344" w:rsidRDefault="00B63344" w:rsidP="00B63344">
            <w:pPr>
              <w:rPr>
                <w:rFonts w:ascii="Times New Roman" w:hAnsi="Times New Roman" w:cs="Times New Roman"/>
                <w:sz w:val="24"/>
                <w:szCs w:val="24"/>
              </w:rPr>
            </w:pPr>
            <w:r w:rsidRPr="00B63344">
              <w:rPr>
                <w:rFonts w:ascii="Times New Roman" w:hAnsi="Times New Roman" w:cs="Times New Roman"/>
                <w:b/>
                <w:bCs/>
                <w:sz w:val="24"/>
                <w:szCs w:val="24"/>
              </w:rPr>
              <w:t>J30.2</w:t>
            </w:r>
          </w:p>
        </w:tc>
        <w:tc>
          <w:tcPr>
            <w:tcW w:w="0" w:type="auto"/>
            <w:tcBorders>
              <w:top w:val="single" w:sz="2" w:space="0" w:color="auto"/>
              <w:left w:val="single" w:sz="2" w:space="0" w:color="auto"/>
              <w:bottom w:val="single" w:sz="6" w:space="0" w:color="auto"/>
              <w:right w:val="single" w:sz="2" w:space="0" w:color="auto"/>
            </w:tcBorders>
            <w:vAlign w:val="center"/>
            <w:hideMark/>
          </w:tcPr>
          <w:p w14:paraId="7ACC4AA3" w14:textId="77777777" w:rsidR="00B63344" w:rsidRPr="00B63344" w:rsidRDefault="00B63344" w:rsidP="00B63344">
            <w:pPr>
              <w:rPr>
                <w:rFonts w:ascii="Times New Roman" w:hAnsi="Times New Roman" w:cs="Times New Roman"/>
                <w:sz w:val="24"/>
                <w:szCs w:val="24"/>
              </w:rPr>
            </w:pPr>
            <w:r w:rsidRPr="00B63344">
              <w:rPr>
                <w:rFonts w:ascii="Times New Roman" w:hAnsi="Times New Roman" w:cs="Times New Roman"/>
                <w:sz w:val="24"/>
                <w:szCs w:val="24"/>
              </w:rPr>
              <w:t>Other seasonal allergic rhinitis</w:t>
            </w:r>
          </w:p>
        </w:tc>
      </w:tr>
      <w:tr w:rsidR="00B63344" w:rsidRPr="00B63344" w14:paraId="37AB1812" w14:textId="77777777" w:rsidTr="00B63344">
        <w:tc>
          <w:tcPr>
            <w:tcW w:w="0" w:type="auto"/>
            <w:tcBorders>
              <w:top w:val="single" w:sz="2" w:space="0" w:color="auto"/>
              <w:left w:val="single" w:sz="2" w:space="0" w:color="auto"/>
              <w:bottom w:val="single" w:sz="6" w:space="0" w:color="auto"/>
              <w:right w:val="single" w:sz="2" w:space="0" w:color="auto"/>
            </w:tcBorders>
            <w:vAlign w:val="center"/>
            <w:hideMark/>
          </w:tcPr>
          <w:p w14:paraId="7650AB9E" w14:textId="77777777" w:rsidR="00B63344" w:rsidRPr="00B63344" w:rsidRDefault="00B63344" w:rsidP="00B63344">
            <w:pPr>
              <w:rPr>
                <w:rFonts w:ascii="Times New Roman" w:hAnsi="Times New Roman" w:cs="Times New Roman"/>
                <w:sz w:val="24"/>
                <w:szCs w:val="24"/>
              </w:rPr>
            </w:pPr>
            <w:r w:rsidRPr="00B63344">
              <w:rPr>
                <w:rFonts w:ascii="Times New Roman" w:hAnsi="Times New Roman" w:cs="Times New Roman"/>
                <w:sz w:val="24"/>
                <w:szCs w:val="24"/>
              </w:rPr>
              <w:t>Common Cold</w:t>
            </w:r>
          </w:p>
        </w:tc>
        <w:tc>
          <w:tcPr>
            <w:tcW w:w="0" w:type="auto"/>
            <w:tcBorders>
              <w:top w:val="single" w:sz="2" w:space="0" w:color="auto"/>
              <w:left w:val="single" w:sz="2" w:space="0" w:color="auto"/>
              <w:bottom w:val="single" w:sz="6" w:space="0" w:color="auto"/>
              <w:right w:val="single" w:sz="2" w:space="0" w:color="auto"/>
            </w:tcBorders>
            <w:vAlign w:val="center"/>
            <w:hideMark/>
          </w:tcPr>
          <w:p w14:paraId="0FD4D020" w14:textId="77777777" w:rsidR="00B63344" w:rsidRPr="00B63344" w:rsidRDefault="00B63344" w:rsidP="00B63344">
            <w:pPr>
              <w:rPr>
                <w:rFonts w:ascii="Times New Roman" w:hAnsi="Times New Roman" w:cs="Times New Roman"/>
                <w:sz w:val="24"/>
                <w:szCs w:val="24"/>
              </w:rPr>
            </w:pPr>
            <w:r w:rsidRPr="00B63344">
              <w:rPr>
                <w:rFonts w:ascii="Times New Roman" w:hAnsi="Times New Roman" w:cs="Times New Roman"/>
                <w:sz w:val="24"/>
                <w:szCs w:val="24"/>
              </w:rPr>
              <w:t>Cold</w:t>
            </w:r>
          </w:p>
        </w:tc>
        <w:tc>
          <w:tcPr>
            <w:tcW w:w="0" w:type="auto"/>
            <w:tcBorders>
              <w:top w:val="single" w:sz="2" w:space="0" w:color="auto"/>
              <w:left w:val="single" w:sz="2" w:space="0" w:color="auto"/>
              <w:bottom w:val="single" w:sz="6" w:space="0" w:color="auto"/>
              <w:right w:val="single" w:sz="2" w:space="0" w:color="auto"/>
            </w:tcBorders>
            <w:vAlign w:val="center"/>
            <w:hideMark/>
          </w:tcPr>
          <w:p w14:paraId="72411BB0" w14:textId="77777777" w:rsidR="00B63344" w:rsidRPr="00B63344" w:rsidRDefault="00B63344" w:rsidP="00B63344">
            <w:pPr>
              <w:rPr>
                <w:rFonts w:ascii="Times New Roman" w:hAnsi="Times New Roman" w:cs="Times New Roman"/>
                <w:sz w:val="24"/>
                <w:szCs w:val="24"/>
              </w:rPr>
            </w:pPr>
            <w:r w:rsidRPr="00B63344">
              <w:rPr>
                <w:rFonts w:ascii="Times New Roman" w:hAnsi="Times New Roman" w:cs="Times New Roman"/>
                <w:b/>
                <w:bCs/>
                <w:sz w:val="24"/>
                <w:szCs w:val="24"/>
              </w:rPr>
              <w:t>J00</w:t>
            </w:r>
          </w:p>
        </w:tc>
        <w:tc>
          <w:tcPr>
            <w:tcW w:w="0" w:type="auto"/>
            <w:tcBorders>
              <w:top w:val="single" w:sz="2" w:space="0" w:color="auto"/>
              <w:left w:val="single" w:sz="2" w:space="0" w:color="auto"/>
              <w:bottom w:val="single" w:sz="6" w:space="0" w:color="auto"/>
              <w:right w:val="single" w:sz="2" w:space="0" w:color="auto"/>
            </w:tcBorders>
            <w:vAlign w:val="center"/>
            <w:hideMark/>
          </w:tcPr>
          <w:p w14:paraId="46D01464" w14:textId="77777777" w:rsidR="00B63344" w:rsidRPr="00B63344" w:rsidRDefault="00B63344" w:rsidP="00B63344">
            <w:pPr>
              <w:rPr>
                <w:rFonts w:ascii="Times New Roman" w:hAnsi="Times New Roman" w:cs="Times New Roman"/>
                <w:sz w:val="24"/>
                <w:szCs w:val="24"/>
              </w:rPr>
            </w:pPr>
            <w:r w:rsidRPr="00B63344">
              <w:rPr>
                <w:rFonts w:ascii="Times New Roman" w:hAnsi="Times New Roman" w:cs="Times New Roman"/>
                <w:sz w:val="24"/>
                <w:szCs w:val="24"/>
              </w:rPr>
              <w:t>Acute nasopharyngitis</w:t>
            </w:r>
          </w:p>
        </w:tc>
      </w:tr>
      <w:tr w:rsidR="00B63344" w:rsidRPr="00B63344" w14:paraId="5705716F" w14:textId="77777777" w:rsidTr="00B63344">
        <w:tc>
          <w:tcPr>
            <w:tcW w:w="0" w:type="auto"/>
            <w:tcBorders>
              <w:top w:val="single" w:sz="2" w:space="0" w:color="auto"/>
              <w:left w:val="single" w:sz="2" w:space="0" w:color="auto"/>
              <w:bottom w:val="single" w:sz="6" w:space="0" w:color="auto"/>
              <w:right w:val="single" w:sz="2" w:space="0" w:color="auto"/>
            </w:tcBorders>
            <w:vAlign w:val="center"/>
            <w:hideMark/>
          </w:tcPr>
          <w:p w14:paraId="39C738EA" w14:textId="77777777" w:rsidR="00B63344" w:rsidRPr="00B63344" w:rsidRDefault="00B63344" w:rsidP="00B63344">
            <w:pPr>
              <w:rPr>
                <w:rFonts w:ascii="Times New Roman" w:hAnsi="Times New Roman" w:cs="Times New Roman"/>
                <w:sz w:val="24"/>
                <w:szCs w:val="24"/>
              </w:rPr>
            </w:pPr>
            <w:r w:rsidRPr="00B63344">
              <w:rPr>
                <w:rFonts w:ascii="Times New Roman" w:hAnsi="Times New Roman" w:cs="Times New Roman"/>
                <w:sz w:val="24"/>
                <w:szCs w:val="24"/>
              </w:rPr>
              <w:t>Hypertension</w:t>
            </w:r>
          </w:p>
        </w:tc>
        <w:tc>
          <w:tcPr>
            <w:tcW w:w="0" w:type="auto"/>
            <w:tcBorders>
              <w:top w:val="single" w:sz="2" w:space="0" w:color="auto"/>
              <w:left w:val="single" w:sz="2" w:space="0" w:color="auto"/>
              <w:bottom w:val="single" w:sz="6" w:space="0" w:color="auto"/>
              <w:right w:val="single" w:sz="2" w:space="0" w:color="auto"/>
            </w:tcBorders>
            <w:vAlign w:val="center"/>
            <w:hideMark/>
          </w:tcPr>
          <w:p w14:paraId="2ADF42B3" w14:textId="77777777" w:rsidR="00B63344" w:rsidRPr="00B63344" w:rsidRDefault="00B63344" w:rsidP="00B63344">
            <w:pPr>
              <w:rPr>
                <w:rFonts w:ascii="Times New Roman" w:hAnsi="Times New Roman" w:cs="Times New Roman"/>
                <w:sz w:val="24"/>
                <w:szCs w:val="24"/>
              </w:rPr>
            </w:pPr>
            <w:r w:rsidRPr="00B63344">
              <w:rPr>
                <w:rFonts w:ascii="Times New Roman" w:hAnsi="Times New Roman" w:cs="Times New Roman"/>
                <w:sz w:val="24"/>
                <w:szCs w:val="24"/>
              </w:rPr>
              <w:t>High Blood Pressure</w:t>
            </w:r>
          </w:p>
        </w:tc>
        <w:tc>
          <w:tcPr>
            <w:tcW w:w="0" w:type="auto"/>
            <w:tcBorders>
              <w:top w:val="single" w:sz="2" w:space="0" w:color="auto"/>
              <w:left w:val="single" w:sz="2" w:space="0" w:color="auto"/>
              <w:bottom w:val="single" w:sz="6" w:space="0" w:color="auto"/>
              <w:right w:val="single" w:sz="2" w:space="0" w:color="auto"/>
            </w:tcBorders>
            <w:vAlign w:val="center"/>
            <w:hideMark/>
          </w:tcPr>
          <w:p w14:paraId="520E90C3" w14:textId="77777777" w:rsidR="00B63344" w:rsidRPr="00B63344" w:rsidRDefault="00B63344" w:rsidP="00B63344">
            <w:pPr>
              <w:rPr>
                <w:rFonts w:ascii="Times New Roman" w:hAnsi="Times New Roman" w:cs="Times New Roman"/>
                <w:sz w:val="24"/>
                <w:szCs w:val="24"/>
              </w:rPr>
            </w:pPr>
            <w:r w:rsidRPr="00B63344">
              <w:rPr>
                <w:rFonts w:ascii="Times New Roman" w:hAnsi="Times New Roman" w:cs="Times New Roman"/>
                <w:b/>
                <w:bCs/>
                <w:sz w:val="24"/>
                <w:szCs w:val="24"/>
              </w:rPr>
              <w:t>I10</w:t>
            </w:r>
          </w:p>
        </w:tc>
        <w:tc>
          <w:tcPr>
            <w:tcW w:w="0" w:type="auto"/>
            <w:tcBorders>
              <w:top w:val="single" w:sz="2" w:space="0" w:color="auto"/>
              <w:left w:val="single" w:sz="2" w:space="0" w:color="auto"/>
              <w:bottom w:val="single" w:sz="6" w:space="0" w:color="auto"/>
              <w:right w:val="single" w:sz="2" w:space="0" w:color="auto"/>
            </w:tcBorders>
            <w:vAlign w:val="center"/>
            <w:hideMark/>
          </w:tcPr>
          <w:p w14:paraId="13D46A79" w14:textId="77777777" w:rsidR="00B63344" w:rsidRPr="00B63344" w:rsidRDefault="00B63344" w:rsidP="00B63344">
            <w:pPr>
              <w:rPr>
                <w:rFonts w:ascii="Times New Roman" w:hAnsi="Times New Roman" w:cs="Times New Roman"/>
                <w:sz w:val="24"/>
                <w:szCs w:val="24"/>
              </w:rPr>
            </w:pPr>
            <w:r w:rsidRPr="00B63344">
              <w:rPr>
                <w:rFonts w:ascii="Times New Roman" w:hAnsi="Times New Roman" w:cs="Times New Roman"/>
                <w:sz w:val="24"/>
                <w:szCs w:val="24"/>
              </w:rPr>
              <w:t>Essential hypertension</w:t>
            </w:r>
          </w:p>
        </w:tc>
      </w:tr>
      <w:tr w:rsidR="00B63344" w:rsidRPr="00B63344" w14:paraId="1894FB40" w14:textId="77777777" w:rsidTr="00B63344">
        <w:tc>
          <w:tcPr>
            <w:tcW w:w="0" w:type="auto"/>
            <w:tcBorders>
              <w:top w:val="single" w:sz="2" w:space="0" w:color="auto"/>
              <w:left w:val="single" w:sz="2" w:space="0" w:color="auto"/>
              <w:bottom w:val="single" w:sz="6" w:space="0" w:color="auto"/>
              <w:right w:val="single" w:sz="2" w:space="0" w:color="auto"/>
            </w:tcBorders>
            <w:vAlign w:val="center"/>
            <w:hideMark/>
          </w:tcPr>
          <w:p w14:paraId="06DD8220" w14:textId="77777777" w:rsidR="00B63344" w:rsidRPr="00B63344" w:rsidRDefault="00B63344" w:rsidP="00B63344">
            <w:pPr>
              <w:rPr>
                <w:rFonts w:ascii="Times New Roman" w:hAnsi="Times New Roman" w:cs="Times New Roman"/>
                <w:sz w:val="24"/>
                <w:szCs w:val="24"/>
              </w:rPr>
            </w:pPr>
            <w:r w:rsidRPr="00B63344">
              <w:rPr>
                <w:rFonts w:ascii="Times New Roman" w:hAnsi="Times New Roman" w:cs="Times New Roman"/>
                <w:sz w:val="24"/>
                <w:szCs w:val="24"/>
              </w:rPr>
              <w:t>Migraine</w:t>
            </w:r>
          </w:p>
        </w:tc>
        <w:tc>
          <w:tcPr>
            <w:tcW w:w="0" w:type="auto"/>
            <w:tcBorders>
              <w:top w:val="single" w:sz="2" w:space="0" w:color="auto"/>
              <w:left w:val="single" w:sz="2" w:space="0" w:color="auto"/>
              <w:bottom w:val="single" w:sz="6" w:space="0" w:color="auto"/>
              <w:right w:val="single" w:sz="2" w:space="0" w:color="auto"/>
            </w:tcBorders>
            <w:vAlign w:val="center"/>
            <w:hideMark/>
          </w:tcPr>
          <w:p w14:paraId="7AD5AE15" w14:textId="77777777" w:rsidR="00B63344" w:rsidRPr="00B63344" w:rsidRDefault="00B63344" w:rsidP="00B63344">
            <w:pPr>
              <w:rPr>
                <w:rFonts w:ascii="Times New Roman" w:hAnsi="Times New Roman" w:cs="Times New Roman"/>
                <w:sz w:val="24"/>
                <w:szCs w:val="24"/>
              </w:rPr>
            </w:pPr>
            <w:r w:rsidRPr="00B63344">
              <w:rPr>
                <w:rFonts w:ascii="Times New Roman" w:hAnsi="Times New Roman" w:cs="Times New Roman"/>
                <w:sz w:val="24"/>
                <w:szCs w:val="24"/>
              </w:rPr>
              <w:t>Migraine</w:t>
            </w:r>
          </w:p>
        </w:tc>
        <w:tc>
          <w:tcPr>
            <w:tcW w:w="0" w:type="auto"/>
            <w:tcBorders>
              <w:top w:val="single" w:sz="2" w:space="0" w:color="auto"/>
              <w:left w:val="single" w:sz="2" w:space="0" w:color="auto"/>
              <w:bottom w:val="single" w:sz="6" w:space="0" w:color="auto"/>
              <w:right w:val="single" w:sz="2" w:space="0" w:color="auto"/>
            </w:tcBorders>
            <w:vAlign w:val="center"/>
            <w:hideMark/>
          </w:tcPr>
          <w:p w14:paraId="72845F20" w14:textId="77777777" w:rsidR="00B63344" w:rsidRPr="00B63344" w:rsidRDefault="00B63344" w:rsidP="00B63344">
            <w:pPr>
              <w:rPr>
                <w:rFonts w:ascii="Times New Roman" w:hAnsi="Times New Roman" w:cs="Times New Roman"/>
                <w:sz w:val="24"/>
                <w:szCs w:val="24"/>
              </w:rPr>
            </w:pPr>
            <w:r w:rsidRPr="00B63344">
              <w:rPr>
                <w:rFonts w:ascii="Times New Roman" w:hAnsi="Times New Roman" w:cs="Times New Roman"/>
                <w:b/>
                <w:bCs/>
                <w:sz w:val="24"/>
                <w:szCs w:val="24"/>
              </w:rPr>
              <w:t>G43.909</w:t>
            </w:r>
          </w:p>
        </w:tc>
        <w:tc>
          <w:tcPr>
            <w:tcW w:w="0" w:type="auto"/>
            <w:tcBorders>
              <w:top w:val="single" w:sz="2" w:space="0" w:color="auto"/>
              <w:left w:val="single" w:sz="2" w:space="0" w:color="auto"/>
              <w:bottom w:val="single" w:sz="6" w:space="0" w:color="auto"/>
              <w:right w:val="single" w:sz="2" w:space="0" w:color="auto"/>
            </w:tcBorders>
            <w:vAlign w:val="center"/>
            <w:hideMark/>
          </w:tcPr>
          <w:p w14:paraId="5B42466F" w14:textId="77777777" w:rsidR="00B63344" w:rsidRPr="00B63344" w:rsidRDefault="00B63344" w:rsidP="00B63344">
            <w:pPr>
              <w:rPr>
                <w:rFonts w:ascii="Times New Roman" w:hAnsi="Times New Roman" w:cs="Times New Roman"/>
                <w:sz w:val="24"/>
                <w:szCs w:val="24"/>
              </w:rPr>
            </w:pPr>
            <w:r w:rsidRPr="00B63344">
              <w:rPr>
                <w:rFonts w:ascii="Times New Roman" w:hAnsi="Times New Roman" w:cs="Times New Roman"/>
                <w:sz w:val="24"/>
                <w:szCs w:val="24"/>
              </w:rPr>
              <w:t>Migraine unspecified</w:t>
            </w:r>
          </w:p>
        </w:tc>
      </w:tr>
    </w:tbl>
    <w:p w14:paraId="26778172" w14:textId="77777777" w:rsidR="00B63344" w:rsidRPr="00B63344" w:rsidRDefault="00B63344" w:rsidP="00B63344">
      <w:pPr>
        <w:rPr>
          <w:rFonts w:ascii="Times New Roman" w:hAnsi="Times New Roman" w:cs="Times New Roman"/>
          <w:sz w:val="24"/>
          <w:szCs w:val="24"/>
        </w:rPr>
      </w:pPr>
      <w:r w:rsidRPr="00B63344">
        <w:rPr>
          <w:rFonts w:ascii="Times New Roman" w:hAnsi="Times New Roman" w:cs="Times New Roman"/>
          <w:sz w:val="24"/>
          <w:szCs w:val="24"/>
        </w:rPr>
        <w:pict w14:anchorId="49DFCE1D">
          <v:rect id="_x0000_i1199" style="width:0;height:0" o:hralign="center" o:hrstd="t" o:hrnoshade="t" o:hr="t" fillcolor="#f2f2f2" stroked="f"/>
        </w:pict>
      </w:r>
    </w:p>
    <w:p w14:paraId="51ADB8EC" w14:textId="77777777" w:rsidR="00B63344" w:rsidRPr="00B63344" w:rsidRDefault="00B63344" w:rsidP="00B63344">
      <w:pPr>
        <w:rPr>
          <w:rFonts w:ascii="Times New Roman" w:hAnsi="Times New Roman" w:cs="Times New Roman"/>
          <w:b/>
          <w:bCs/>
          <w:sz w:val="24"/>
          <w:szCs w:val="24"/>
        </w:rPr>
      </w:pPr>
      <w:r w:rsidRPr="00B63344">
        <w:rPr>
          <w:rFonts w:ascii="Times New Roman" w:hAnsi="Times New Roman" w:cs="Times New Roman"/>
          <w:b/>
          <w:bCs/>
          <w:sz w:val="24"/>
          <w:szCs w:val="24"/>
        </w:rPr>
        <w:t>Coding Steps</w:t>
      </w:r>
    </w:p>
    <w:p w14:paraId="109C0CA8" w14:textId="77777777" w:rsidR="00B63344" w:rsidRPr="00B63344" w:rsidRDefault="00B63344" w:rsidP="00B63344">
      <w:pPr>
        <w:numPr>
          <w:ilvl w:val="0"/>
          <w:numId w:val="54"/>
        </w:numPr>
        <w:rPr>
          <w:rFonts w:ascii="Times New Roman" w:hAnsi="Times New Roman" w:cs="Times New Roman"/>
          <w:sz w:val="24"/>
          <w:szCs w:val="24"/>
        </w:rPr>
      </w:pPr>
      <w:r w:rsidRPr="00B63344">
        <w:rPr>
          <w:rFonts w:ascii="Times New Roman" w:hAnsi="Times New Roman" w:cs="Times New Roman"/>
          <w:b/>
          <w:bCs/>
          <w:sz w:val="24"/>
          <w:szCs w:val="24"/>
        </w:rPr>
        <w:t>Alphabetic Index</w:t>
      </w:r>
      <w:r w:rsidRPr="00B63344">
        <w:rPr>
          <w:rFonts w:ascii="Times New Roman" w:hAnsi="Times New Roman" w:cs="Times New Roman"/>
          <w:sz w:val="24"/>
          <w:szCs w:val="24"/>
        </w:rPr>
        <w:t>:</w:t>
      </w:r>
    </w:p>
    <w:p w14:paraId="4D9E311E" w14:textId="77777777" w:rsidR="00B63344" w:rsidRPr="00B63344" w:rsidRDefault="00B63344" w:rsidP="00B63344">
      <w:pPr>
        <w:numPr>
          <w:ilvl w:val="1"/>
          <w:numId w:val="54"/>
        </w:numPr>
        <w:rPr>
          <w:rFonts w:ascii="Times New Roman" w:hAnsi="Times New Roman" w:cs="Times New Roman"/>
          <w:sz w:val="24"/>
          <w:szCs w:val="24"/>
        </w:rPr>
      </w:pPr>
      <w:r w:rsidRPr="00B63344">
        <w:rPr>
          <w:rFonts w:ascii="Times New Roman" w:hAnsi="Times New Roman" w:cs="Times New Roman"/>
          <w:sz w:val="24"/>
          <w:szCs w:val="24"/>
        </w:rPr>
        <w:t>Start by identifying the main term in clinical documentation.</w:t>
      </w:r>
    </w:p>
    <w:p w14:paraId="48CF2C8E" w14:textId="77777777" w:rsidR="00B63344" w:rsidRPr="00B63344" w:rsidRDefault="00B63344" w:rsidP="00B63344">
      <w:pPr>
        <w:numPr>
          <w:ilvl w:val="1"/>
          <w:numId w:val="54"/>
        </w:numPr>
        <w:rPr>
          <w:rFonts w:ascii="Times New Roman" w:hAnsi="Times New Roman" w:cs="Times New Roman"/>
          <w:sz w:val="24"/>
          <w:szCs w:val="24"/>
        </w:rPr>
      </w:pPr>
      <w:r w:rsidRPr="00B63344">
        <w:rPr>
          <w:rFonts w:ascii="Times New Roman" w:hAnsi="Times New Roman" w:cs="Times New Roman"/>
          <w:sz w:val="24"/>
          <w:szCs w:val="24"/>
        </w:rPr>
        <w:t>Use the correct manual, such as ICD-10-CM, and locate the term alphabetically.</w:t>
      </w:r>
    </w:p>
    <w:p w14:paraId="4EED2990" w14:textId="77777777" w:rsidR="00B63344" w:rsidRPr="00B63344" w:rsidRDefault="00B63344" w:rsidP="00B63344">
      <w:pPr>
        <w:numPr>
          <w:ilvl w:val="0"/>
          <w:numId w:val="54"/>
        </w:numPr>
        <w:rPr>
          <w:rFonts w:ascii="Times New Roman" w:hAnsi="Times New Roman" w:cs="Times New Roman"/>
          <w:sz w:val="24"/>
          <w:szCs w:val="24"/>
        </w:rPr>
      </w:pPr>
      <w:r w:rsidRPr="00B63344">
        <w:rPr>
          <w:rFonts w:ascii="Times New Roman" w:hAnsi="Times New Roman" w:cs="Times New Roman"/>
          <w:b/>
          <w:bCs/>
          <w:sz w:val="24"/>
          <w:szCs w:val="24"/>
        </w:rPr>
        <w:t>Tabular Listing</w:t>
      </w:r>
      <w:r w:rsidRPr="00B63344">
        <w:rPr>
          <w:rFonts w:ascii="Times New Roman" w:hAnsi="Times New Roman" w:cs="Times New Roman"/>
          <w:sz w:val="24"/>
          <w:szCs w:val="24"/>
        </w:rPr>
        <w:t>:</w:t>
      </w:r>
    </w:p>
    <w:p w14:paraId="7B605B51" w14:textId="7BA813A8" w:rsidR="0065737A" w:rsidRDefault="00B63344" w:rsidP="00B63344">
      <w:pPr>
        <w:numPr>
          <w:ilvl w:val="1"/>
          <w:numId w:val="54"/>
        </w:numPr>
        <w:rPr>
          <w:rFonts w:ascii="Times New Roman" w:hAnsi="Times New Roman" w:cs="Times New Roman"/>
          <w:sz w:val="24"/>
          <w:szCs w:val="24"/>
        </w:rPr>
      </w:pPr>
      <w:r w:rsidRPr="00B63344">
        <w:rPr>
          <w:rFonts w:ascii="Times New Roman" w:hAnsi="Times New Roman" w:cs="Times New Roman"/>
          <w:sz w:val="24"/>
          <w:szCs w:val="24"/>
        </w:rPr>
        <w:t>Once the preliminary code is located, proceed to the </w:t>
      </w:r>
      <w:r w:rsidRPr="00B63344">
        <w:rPr>
          <w:rFonts w:ascii="Times New Roman" w:hAnsi="Times New Roman" w:cs="Times New Roman"/>
          <w:b/>
          <w:bCs/>
          <w:sz w:val="24"/>
          <w:szCs w:val="24"/>
        </w:rPr>
        <w:t>tabular list</w:t>
      </w:r>
      <w:r w:rsidRPr="00B63344">
        <w:rPr>
          <w:rFonts w:ascii="Times New Roman" w:hAnsi="Times New Roman" w:cs="Times New Roman"/>
          <w:sz w:val="24"/>
          <w:szCs w:val="24"/>
        </w:rPr>
        <w:t> to confirm specificity and any necessary additional coding.</w:t>
      </w:r>
    </w:p>
    <w:p w14:paraId="772BEA33" w14:textId="77777777" w:rsidR="00192401" w:rsidRDefault="00192401" w:rsidP="00192401">
      <w:pPr>
        <w:rPr>
          <w:rFonts w:ascii="Times New Roman" w:hAnsi="Times New Roman" w:cs="Times New Roman"/>
          <w:sz w:val="24"/>
          <w:szCs w:val="24"/>
        </w:rPr>
      </w:pPr>
    </w:p>
    <w:p w14:paraId="7A07083E" w14:textId="77777777" w:rsidR="0065737A" w:rsidRDefault="0065737A">
      <w:pPr>
        <w:rPr>
          <w:rFonts w:ascii="Times New Roman" w:hAnsi="Times New Roman" w:cs="Times New Roman"/>
          <w:sz w:val="24"/>
          <w:szCs w:val="24"/>
        </w:rPr>
      </w:pPr>
      <w:r>
        <w:rPr>
          <w:rFonts w:ascii="Times New Roman" w:hAnsi="Times New Roman" w:cs="Times New Roman"/>
          <w:sz w:val="24"/>
          <w:szCs w:val="24"/>
        </w:rPr>
        <w:br w:type="page"/>
      </w:r>
    </w:p>
    <w:p w14:paraId="6439B086" w14:textId="1435E916" w:rsidR="00192401" w:rsidRPr="00B63344" w:rsidRDefault="0065737A" w:rsidP="00192401">
      <w:pPr>
        <w:pStyle w:val="Subtitle"/>
        <w:jc w:val="center"/>
        <w:rPr>
          <w:rFonts w:ascii="Times New Roman" w:hAnsi="Times New Roman" w:cs="Times New Roman"/>
          <w:color w:val="FF0000"/>
          <w:sz w:val="24"/>
          <w:szCs w:val="24"/>
        </w:rPr>
      </w:pPr>
      <w:r w:rsidRPr="008D63CB">
        <w:rPr>
          <w:rFonts w:ascii="Times New Roman" w:hAnsi="Times New Roman" w:cs="Times New Roman"/>
          <w:noProof/>
          <w:color w:val="FF0000"/>
          <w:sz w:val="24"/>
          <w:szCs w:val="24"/>
        </w:rPr>
        <w:lastRenderedPageBreak/>
        <mc:AlternateContent>
          <mc:Choice Requires="wps">
            <w:drawing>
              <wp:anchor distT="0" distB="0" distL="114300" distR="114300" simplePos="0" relativeHeight="251667456" behindDoc="0" locked="0" layoutInCell="1" allowOverlap="1" wp14:anchorId="19E49D59" wp14:editId="2B7677AB">
                <wp:simplePos x="0" y="0"/>
                <wp:positionH relativeFrom="column">
                  <wp:posOffset>-344905</wp:posOffset>
                </wp:positionH>
                <wp:positionV relativeFrom="paragraph">
                  <wp:posOffset>-300789</wp:posOffset>
                </wp:positionV>
                <wp:extent cx="6569242" cy="20052"/>
                <wp:effectExtent l="0" t="0" r="22225" b="37465"/>
                <wp:wrapNone/>
                <wp:docPr id="528222685" name="Straight Connector 1"/>
                <wp:cNvGraphicFramePr/>
                <a:graphic xmlns:a="http://schemas.openxmlformats.org/drawingml/2006/main">
                  <a:graphicData uri="http://schemas.microsoft.com/office/word/2010/wordprocessingShape">
                    <wps:wsp>
                      <wps:cNvCnPr/>
                      <wps:spPr>
                        <a:xfrm>
                          <a:off x="0" y="0"/>
                          <a:ext cx="6569242" cy="200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482193"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5pt,-23.7pt" to="490.1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" strokecolor="black [3200]" strokeweight="1pt">
                <v:stroke joinstyle="miter"/>
              </v:line>
            </w:pict>
          </mc:Fallback>
        </mc:AlternateContent>
      </w:r>
      <w:r w:rsidRPr="008D63CB">
        <w:rPr>
          <w:rFonts w:ascii="Times New Roman" w:hAnsi="Times New Roman" w:cs="Times New Roman"/>
          <w:noProof/>
          <w:color w:val="FF0000"/>
          <w:sz w:val="24"/>
          <w:szCs w:val="24"/>
        </w:rPr>
        <mc:AlternateContent>
          <mc:Choice Requires="wps">
            <w:drawing>
              <wp:anchor distT="0" distB="0" distL="114300" distR="114300" simplePos="0" relativeHeight="251668480" behindDoc="0" locked="0" layoutInCell="1" allowOverlap="1" wp14:anchorId="127328F3" wp14:editId="66F6AA3F">
                <wp:simplePos x="0" y="0"/>
                <wp:positionH relativeFrom="margin">
                  <wp:align>center</wp:align>
                </wp:positionH>
                <wp:positionV relativeFrom="paragraph">
                  <wp:posOffset>321854</wp:posOffset>
                </wp:positionV>
                <wp:extent cx="6683829" cy="10885"/>
                <wp:effectExtent l="0" t="0" r="22225" b="27305"/>
                <wp:wrapNone/>
                <wp:docPr id="1665472867" name="Straight Connector 1"/>
                <wp:cNvGraphicFramePr/>
                <a:graphic xmlns:a="http://schemas.openxmlformats.org/drawingml/2006/main">
                  <a:graphicData uri="http://schemas.microsoft.com/office/word/2010/wordprocessingShape">
                    <wps:wsp>
                      <wps:cNvCnPr/>
                      <wps:spPr>
                        <a:xfrm>
                          <a:off x="0" y="0"/>
                          <a:ext cx="6683829" cy="108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BE0FEBA" id="Straight Connector 1" o:spid="_x0000_s1026" style="position:absolute;z-index:251668480;visibility:visible;mso-wrap-style:square;mso-wrap-distance-left:9pt;mso-wrap-distance-top:0;mso-wrap-distance-right:9pt;mso-wrap-distance-bottom:0;mso-position-horizontal:center;mso-position-horizontal-relative:margin;mso-position-vertical:absolute;mso-position-vertical-relative:text" from="0,25.35pt" to="526.3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" strokecolor="black [3200]" strokeweight="1pt">
                <v:stroke joinstyle="miter"/>
                <w10:wrap anchorx="margin"/>
              </v:line>
            </w:pict>
          </mc:Fallback>
        </mc:AlternateContent>
      </w:r>
      <w:r w:rsidRPr="008D63CB">
        <w:rPr>
          <w:rFonts w:ascii="Times New Roman" w:hAnsi="Times New Roman" w:cs="Times New Roman"/>
          <w:color w:val="FF0000"/>
          <w:sz w:val="32"/>
          <w:szCs w:val="32"/>
        </w:rPr>
        <w:t xml:space="preserve">Module </w:t>
      </w:r>
      <w:r w:rsidRPr="008D63CB">
        <w:rPr>
          <w:rFonts w:ascii="Times New Roman" w:hAnsi="Times New Roman" w:cs="Times New Roman"/>
          <w:color w:val="FF0000"/>
          <w:sz w:val="32"/>
          <w:szCs w:val="32"/>
        </w:rPr>
        <w:t>3</w:t>
      </w:r>
      <w:r w:rsidRPr="008D63CB">
        <w:rPr>
          <w:rFonts w:ascii="Times New Roman" w:hAnsi="Times New Roman" w:cs="Times New Roman"/>
          <w:color w:val="FF0000"/>
          <w:sz w:val="32"/>
          <w:szCs w:val="32"/>
        </w:rPr>
        <w:t xml:space="preserve"> </w:t>
      </w:r>
      <w:r w:rsidR="008D63CB" w:rsidRPr="008D63CB">
        <w:rPr>
          <w:rFonts w:ascii="Times New Roman" w:hAnsi="Times New Roman" w:cs="Times New Roman"/>
          <w:color w:val="FF0000"/>
          <w:sz w:val="32"/>
          <w:szCs w:val="32"/>
        </w:rPr>
        <w:t>–</w:t>
      </w:r>
      <w:r w:rsidRPr="008D63CB">
        <w:rPr>
          <w:rFonts w:ascii="Times New Roman" w:hAnsi="Times New Roman" w:cs="Times New Roman"/>
          <w:color w:val="FF0000"/>
          <w:sz w:val="32"/>
          <w:szCs w:val="32"/>
        </w:rPr>
        <w:t xml:space="preserve"> </w:t>
      </w:r>
      <w:r w:rsidR="008D63CB" w:rsidRPr="008D63CB">
        <w:rPr>
          <w:rFonts w:ascii="Times New Roman" w:hAnsi="Times New Roman" w:cs="Times New Roman"/>
          <w:b/>
          <w:bCs/>
          <w:color w:val="FF0000"/>
          <w:sz w:val="32"/>
          <w:szCs w:val="32"/>
        </w:rPr>
        <w:t>Client and Data Architecture</w:t>
      </w:r>
    </w:p>
    <w:p w14:paraId="0FBE947C" w14:textId="77777777" w:rsidR="00EE0223" w:rsidRDefault="00EE0223" w:rsidP="00640717">
      <w:pPr>
        <w:rPr>
          <w:rFonts w:ascii="Times New Roman" w:hAnsi="Times New Roman" w:cs="Times New Roman"/>
          <w:sz w:val="24"/>
          <w:szCs w:val="24"/>
        </w:rPr>
      </w:pPr>
    </w:p>
    <w:p w14:paraId="43365BA1" w14:textId="77777777" w:rsidR="00192401" w:rsidRPr="00192401" w:rsidRDefault="00192401" w:rsidP="00192401">
      <w:pPr>
        <w:rPr>
          <w:rFonts w:ascii="Times New Roman" w:hAnsi="Times New Roman" w:cs="Times New Roman"/>
          <w:b/>
          <w:bCs/>
          <w:sz w:val="24"/>
          <w:szCs w:val="24"/>
        </w:rPr>
      </w:pPr>
      <w:r w:rsidRPr="00192401">
        <w:rPr>
          <w:rFonts w:ascii="Times New Roman" w:hAnsi="Times New Roman" w:cs="Times New Roman"/>
          <w:b/>
          <w:bCs/>
          <w:sz w:val="24"/>
          <w:szCs w:val="24"/>
        </w:rPr>
        <w:t>Key Stakeholders</w:t>
      </w:r>
    </w:p>
    <w:p w14:paraId="1766055C" w14:textId="77777777" w:rsidR="00192401" w:rsidRPr="00192401" w:rsidRDefault="00192401" w:rsidP="00192401">
      <w:pPr>
        <w:numPr>
          <w:ilvl w:val="0"/>
          <w:numId w:val="55"/>
        </w:numPr>
        <w:rPr>
          <w:rFonts w:ascii="Times New Roman" w:hAnsi="Times New Roman" w:cs="Times New Roman"/>
          <w:sz w:val="24"/>
          <w:szCs w:val="24"/>
        </w:rPr>
      </w:pPr>
      <w:r w:rsidRPr="00192401">
        <w:rPr>
          <w:rFonts w:ascii="Times New Roman" w:hAnsi="Times New Roman" w:cs="Times New Roman"/>
          <w:b/>
          <w:bCs/>
          <w:sz w:val="24"/>
          <w:szCs w:val="24"/>
        </w:rPr>
        <w:t>Members</w:t>
      </w:r>
      <w:r w:rsidRPr="00192401">
        <w:rPr>
          <w:rFonts w:ascii="Times New Roman" w:hAnsi="Times New Roman" w:cs="Times New Roman"/>
          <w:sz w:val="24"/>
          <w:szCs w:val="24"/>
        </w:rPr>
        <w:t> (Patients)</w:t>
      </w:r>
    </w:p>
    <w:p w14:paraId="3FE8540B" w14:textId="77777777" w:rsidR="00192401" w:rsidRPr="00192401" w:rsidRDefault="00192401" w:rsidP="00192401">
      <w:pPr>
        <w:numPr>
          <w:ilvl w:val="0"/>
          <w:numId w:val="55"/>
        </w:numPr>
        <w:rPr>
          <w:rFonts w:ascii="Times New Roman" w:hAnsi="Times New Roman" w:cs="Times New Roman"/>
          <w:sz w:val="24"/>
          <w:szCs w:val="24"/>
        </w:rPr>
      </w:pPr>
      <w:r w:rsidRPr="00192401">
        <w:rPr>
          <w:rFonts w:ascii="Times New Roman" w:hAnsi="Times New Roman" w:cs="Times New Roman"/>
          <w:b/>
          <w:bCs/>
          <w:sz w:val="24"/>
          <w:szCs w:val="24"/>
        </w:rPr>
        <w:t>Providers</w:t>
      </w:r>
      <w:r w:rsidRPr="00192401">
        <w:rPr>
          <w:rFonts w:ascii="Times New Roman" w:hAnsi="Times New Roman" w:cs="Times New Roman"/>
          <w:sz w:val="24"/>
          <w:szCs w:val="24"/>
        </w:rPr>
        <w:t> (Healthcare facilities/doctors)</w:t>
      </w:r>
    </w:p>
    <w:p w14:paraId="4EECF79F" w14:textId="77777777" w:rsidR="00192401" w:rsidRPr="00192401" w:rsidRDefault="00192401" w:rsidP="00192401">
      <w:pPr>
        <w:numPr>
          <w:ilvl w:val="0"/>
          <w:numId w:val="55"/>
        </w:numPr>
        <w:rPr>
          <w:rFonts w:ascii="Times New Roman" w:hAnsi="Times New Roman" w:cs="Times New Roman"/>
          <w:sz w:val="24"/>
          <w:szCs w:val="24"/>
        </w:rPr>
      </w:pPr>
      <w:r w:rsidRPr="00192401">
        <w:rPr>
          <w:rFonts w:ascii="Times New Roman" w:hAnsi="Times New Roman" w:cs="Times New Roman"/>
          <w:b/>
          <w:bCs/>
          <w:sz w:val="24"/>
          <w:szCs w:val="24"/>
        </w:rPr>
        <w:t>Payers</w:t>
      </w:r>
      <w:r w:rsidRPr="00192401">
        <w:rPr>
          <w:rFonts w:ascii="Times New Roman" w:hAnsi="Times New Roman" w:cs="Times New Roman"/>
          <w:sz w:val="24"/>
          <w:szCs w:val="24"/>
        </w:rPr>
        <w:t> (Insurance companies like Humana, UHC, Aetna)</w:t>
      </w:r>
    </w:p>
    <w:p w14:paraId="73E46F7E" w14:textId="77777777" w:rsidR="00192401" w:rsidRPr="00192401" w:rsidRDefault="00192401" w:rsidP="00192401">
      <w:pPr>
        <w:rPr>
          <w:rFonts w:ascii="Times New Roman" w:hAnsi="Times New Roman" w:cs="Times New Roman"/>
          <w:b/>
          <w:bCs/>
          <w:sz w:val="24"/>
          <w:szCs w:val="24"/>
        </w:rPr>
      </w:pPr>
      <w:r w:rsidRPr="00192401">
        <w:rPr>
          <w:rFonts w:ascii="Times New Roman" w:hAnsi="Times New Roman" w:cs="Times New Roman"/>
          <w:b/>
          <w:bCs/>
          <w:sz w:val="24"/>
          <w:szCs w:val="24"/>
        </w:rPr>
        <w:t>2. Identification System</w:t>
      </w:r>
    </w:p>
    <w:p w14:paraId="1D9621B9" w14:textId="77777777" w:rsidR="00192401" w:rsidRPr="00192401" w:rsidRDefault="00192401" w:rsidP="00192401">
      <w:pPr>
        <w:numPr>
          <w:ilvl w:val="0"/>
          <w:numId w:val="56"/>
        </w:numPr>
        <w:rPr>
          <w:rFonts w:ascii="Times New Roman" w:hAnsi="Times New Roman" w:cs="Times New Roman"/>
          <w:sz w:val="24"/>
          <w:szCs w:val="24"/>
        </w:rPr>
      </w:pPr>
      <w:r w:rsidRPr="00192401">
        <w:rPr>
          <w:rFonts w:ascii="Times New Roman" w:hAnsi="Times New Roman" w:cs="Times New Roman"/>
          <w:b/>
          <w:bCs/>
          <w:sz w:val="24"/>
          <w:szCs w:val="24"/>
        </w:rPr>
        <w:t>Claim Number</w:t>
      </w:r>
      <w:r w:rsidRPr="00192401">
        <w:rPr>
          <w:rFonts w:ascii="Times New Roman" w:hAnsi="Times New Roman" w:cs="Times New Roman"/>
          <w:sz w:val="24"/>
          <w:szCs w:val="24"/>
        </w:rPr>
        <w:t xml:space="preserve">: </w:t>
      </w:r>
      <w:proofErr w:type="gramStart"/>
      <w:r w:rsidRPr="00192401">
        <w:rPr>
          <w:rFonts w:ascii="Times New Roman" w:hAnsi="Times New Roman" w:cs="Times New Roman"/>
          <w:sz w:val="24"/>
          <w:szCs w:val="24"/>
        </w:rPr>
        <w:t>Typically</w:t>
      </w:r>
      <w:proofErr w:type="gramEnd"/>
      <w:r w:rsidRPr="00192401">
        <w:rPr>
          <w:rFonts w:ascii="Times New Roman" w:hAnsi="Times New Roman" w:cs="Times New Roman"/>
          <w:sz w:val="24"/>
          <w:szCs w:val="24"/>
        </w:rPr>
        <w:t xml:space="preserve"> valid for 1 year</w:t>
      </w:r>
    </w:p>
    <w:p w14:paraId="23986DE1" w14:textId="77777777" w:rsidR="00192401" w:rsidRPr="00192401" w:rsidRDefault="00192401" w:rsidP="00192401">
      <w:pPr>
        <w:numPr>
          <w:ilvl w:val="0"/>
          <w:numId w:val="56"/>
        </w:numPr>
        <w:rPr>
          <w:rFonts w:ascii="Times New Roman" w:hAnsi="Times New Roman" w:cs="Times New Roman"/>
          <w:sz w:val="24"/>
          <w:szCs w:val="24"/>
        </w:rPr>
      </w:pPr>
      <w:r w:rsidRPr="00192401">
        <w:rPr>
          <w:rFonts w:ascii="Times New Roman" w:hAnsi="Times New Roman" w:cs="Times New Roman"/>
          <w:b/>
          <w:bCs/>
          <w:sz w:val="24"/>
          <w:szCs w:val="24"/>
        </w:rPr>
        <w:t>Client Number</w:t>
      </w:r>
      <w:r w:rsidRPr="00192401">
        <w:rPr>
          <w:rFonts w:ascii="Times New Roman" w:hAnsi="Times New Roman" w:cs="Times New Roman"/>
          <w:sz w:val="24"/>
          <w:szCs w:val="24"/>
        </w:rPr>
        <w:t>: Identified by codes (56, 57, 58)</w:t>
      </w:r>
    </w:p>
    <w:p w14:paraId="29BC2901" w14:textId="77777777" w:rsidR="00192401" w:rsidRPr="00192401" w:rsidRDefault="00192401" w:rsidP="00192401">
      <w:pPr>
        <w:numPr>
          <w:ilvl w:val="0"/>
          <w:numId w:val="56"/>
        </w:numPr>
        <w:rPr>
          <w:rFonts w:ascii="Times New Roman" w:hAnsi="Times New Roman" w:cs="Times New Roman"/>
          <w:sz w:val="24"/>
          <w:szCs w:val="24"/>
        </w:rPr>
      </w:pPr>
      <w:r w:rsidRPr="00192401">
        <w:rPr>
          <w:rFonts w:ascii="Times New Roman" w:hAnsi="Times New Roman" w:cs="Times New Roman"/>
          <w:b/>
          <w:bCs/>
          <w:sz w:val="24"/>
          <w:szCs w:val="24"/>
        </w:rPr>
        <w:t>Platform Code</w:t>
      </w:r>
      <w:r w:rsidRPr="00192401">
        <w:rPr>
          <w:rFonts w:ascii="Times New Roman" w:hAnsi="Times New Roman" w:cs="Times New Roman"/>
          <w:sz w:val="24"/>
          <w:szCs w:val="24"/>
        </w:rPr>
        <w:t>: Uses designations like LV, EM</w:t>
      </w:r>
    </w:p>
    <w:p w14:paraId="327DE428" w14:textId="77777777" w:rsidR="00192401" w:rsidRPr="00192401" w:rsidRDefault="00192401" w:rsidP="00192401">
      <w:pPr>
        <w:numPr>
          <w:ilvl w:val="0"/>
          <w:numId w:val="56"/>
        </w:numPr>
        <w:rPr>
          <w:rFonts w:ascii="Times New Roman" w:hAnsi="Times New Roman" w:cs="Times New Roman"/>
          <w:sz w:val="24"/>
          <w:szCs w:val="24"/>
        </w:rPr>
      </w:pPr>
      <w:r w:rsidRPr="00192401">
        <w:rPr>
          <w:rFonts w:ascii="Times New Roman" w:hAnsi="Times New Roman" w:cs="Times New Roman"/>
          <w:b/>
          <w:bCs/>
          <w:sz w:val="24"/>
          <w:szCs w:val="24"/>
        </w:rPr>
        <w:t>Eden UID Format</w:t>
      </w:r>
      <w:r w:rsidRPr="00192401">
        <w:rPr>
          <w:rFonts w:ascii="Times New Roman" w:hAnsi="Times New Roman" w:cs="Times New Roman"/>
          <w:sz w:val="24"/>
          <w:szCs w:val="24"/>
        </w:rPr>
        <w:t>: 1234567</w:t>
      </w:r>
      <w:del w:id="0" w:author="Unknown">
        <w:r w:rsidRPr="00192401">
          <w:rPr>
            <w:rFonts w:ascii="Times New Roman" w:hAnsi="Times New Roman" w:cs="Times New Roman"/>
            <w:sz w:val="24"/>
            <w:szCs w:val="24"/>
          </w:rPr>
          <w:delText>56</w:delText>
        </w:r>
      </w:del>
      <w:r w:rsidRPr="00192401">
        <w:rPr>
          <w:rFonts w:ascii="Times New Roman" w:hAnsi="Times New Roman" w:cs="Times New Roman"/>
          <w:sz w:val="24"/>
          <w:szCs w:val="24"/>
        </w:rPr>
        <w:t>LV~32 (standardized identifier)</w:t>
      </w:r>
    </w:p>
    <w:p w14:paraId="22A68F60" w14:textId="77777777" w:rsidR="00192401" w:rsidRPr="00192401" w:rsidRDefault="00192401" w:rsidP="00192401">
      <w:pPr>
        <w:rPr>
          <w:rFonts w:ascii="Times New Roman" w:hAnsi="Times New Roman" w:cs="Times New Roman"/>
          <w:b/>
          <w:bCs/>
          <w:sz w:val="24"/>
          <w:szCs w:val="24"/>
        </w:rPr>
      </w:pPr>
      <w:r w:rsidRPr="00192401">
        <w:rPr>
          <w:rFonts w:ascii="Times New Roman" w:hAnsi="Times New Roman" w:cs="Times New Roman"/>
          <w:b/>
          <w:bCs/>
          <w:sz w:val="24"/>
          <w:szCs w:val="24"/>
        </w:rPr>
        <w:t>Insurance Types</w:t>
      </w:r>
    </w:p>
    <w:p w14:paraId="6AD71C3B" w14:textId="77777777" w:rsidR="00192401" w:rsidRPr="00192401" w:rsidRDefault="00192401" w:rsidP="00192401">
      <w:pPr>
        <w:rPr>
          <w:rFonts w:ascii="Times New Roman" w:hAnsi="Times New Roman" w:cs="Times New Roman"/>
          <w:b/>
          <w:bCs/>
          <w:sz w:val="24"/>
          <w:szCs w:val="24"/>
        </w:rPr>
      </w:pPr>
      <w:r w:rsidRPr="00192401">
        <w:rPr>
          <w:rFonts w:ascii="Times New Roman" w:hAnsi="Times New Roman" w:cs="Times New Roman"/>
          <w:b/>
          <w:bCs/>
          <w:sz w:val="24"/>
          <w:szCs w:val="24"/>
        </w:rPr>
        <w:t>1. Medicare</w:t>
      </w:r>
    </w:p>
    <w:p w14:paraId="5962F2C7" w14:textId="77777777" w:rsidR="00192401" w:rsidRPr="00192401" w:rsidRDefault="00192401" w:rsidP="00192401">
      <w:pPr>
        <w:numPr>
          <w:ilvl w:val="0"/>
          <w:numId w:val="57"/>
        </w:numPr>
        <w:rPr>
          <w:rFonts w:ascii="Times New Roman" w:hAnsi="Times New Roman" w:cs="Times New Roman"/>
          <w:sz w:val="24"/>
          <w:szCs w:val="24"/>
        </w:rPr>
      </w:pPr>
      <w:r w:rsidRPr="00192401">
        <w:rPr>
          <w:rFonts w:ascii="Times New Roman" w:hAnsi="Times New Roman" w:cs="Times New Roman"/>
          <w:sz w:val="24"/>
          <w:szCs w:val="24"/>
        </w:rPr>
        <w:t>Federal program for:</w:t>
      </w:r>
    </w:p>
    <w:p w14:paraId="44089323" w14:textId="77777777" w:rsidR="00192401" w:rsidRPr="00192401" w:rsidRDefault="00192401" w:rsidP="00192401">
      <w:pPr>
        <w:numPr>
          <w:ilvl w:val="1"/>
          <w:numId w:val="57"/>
        </w:numPr>
        <w:rPr>
          <w:rFonts w:ascii="Times New Roman" w:hAnsi="Times New Roman" w:cs="Times New Roman"/>
          <w:sz w:val="24"/>
          <w:szCs w:val="24"/>
        </w:rPr>
      </w:pPr>
      <w:r w:rsidRPr="00192401">
        <w:rPr>
          <w:rFonts w:ascii="Times New Roman" w:hAnsi="Times New Roman" w:cs="Times New Roman"/>
          <w:sz w:val="24"/>
          <w:szCs w:val="24"/>
        </w:rPr>
        <w:t>People aged 65+</w:t>
      </w:r>
    </w:p>
    <w:p w14:paraId="18016D33" w14:textId="77777777" w:rsidR="00192401" w:rsidRPr="00192401" w:rsidRDefault="00192401" w:rsidP="00192401">
      <w:pPr>
        <w:numPr>
          <w:ilvl w:val="1"/>
          <w:numId w:val="57"/>
        </w:numPr>
        <w:rPr>
          <w:rFonts w:ascii="Times New Roman" w:hAnsi="Times New Roman" w:cs="Times New Roman"/>
          <w:sz w:val="24"/>
          <w:szCs w:val="24"/>
        </w:rPr>
      </w:pPr>
      <w:r w:rsidRPr="00192401">
        <w:rPr>
          <w:rFonts w:ascii="Times New Roman" w:hAnsi="Times New Roman" w:cs="Times New Roman"/>
          <w:sz w:val="24"/>
          <w:szCs w:val="24"/>
        </w:rPr>
        <w:t>Disabled individuals</w:t>
      </w:r>
    </w:p>
    <w:p w14:paraId="09C6FBF2" w14:textId="77777777" w:rsidR="00192401" w:rsidRPr="00192401" w:rsidRDefault="00192401" w:rsidP="00192401">
      <w:pPr>
        <w:numPr>
          <w:ilvl w:val="1"/>
          <w:numId w:val="57"/>
        </w:numPr>
        <w:rPr>
          <w:rFonts w:ascii="Times New Roman" w:hAnsi="Times New Roman" w:cs="Times New Roman"/>
          <w:sz w:val="24"/>
          <w:szCs w:val="24"/>
        </w:rPr>
      </w:pPr>
      <w:r w:rsidRPr="00192401">
        <w:rPr>
          <w:rFonts w:ascii="Times New Roman" w:hAnsi="Times New Roman" w:cs="Times New Roman"/>
          <w:sz w:val="24"/>
          <w:szCs w:val="24"/>
        </w:rPr>
        <w:t>End-stage renal disease patients</w:t>
      </w:r>
    </w:p>
    <w:p w14:paraId="31BC3228" w14:textId="77777777" w:rsidR="00192401" w:rsidRPr="00192401" w:rsidRDefault="00192401" w:rsidP="00192401">
      <w:pPr>
        <w:numPr>
          <w:ilvl w:val="0"/>
          <w:numId w:val="57"/>
        </w:numPr>
        <w:rPr>
          <w:rFonts w:ascii="Times New Roman" w:hAnsi="Times New Roman" w:cs="Times New Roman"/>
          <w:sz w:val="24"/>
          <w:szCs w:val="24"/>
        </w:rPr>
      </w:pPr>
      <w:r w:rsidRPr="00192401">
        <w:rPr>
          <w:rFonts w:ascii="Times New Roman" w:hAnsi="Times New Roman" w:cs="Times New Roman"/>
          <w:sz w:val="24"/>
          <w:szCs w:val="24"/>
        </w:rPr>
        <w:t>Requires 10 years of tax payment</w:t>
      </w:r>
    </w:p>
    <w:p w14:paraId="1BDCE7B3" w14:textId="77777777" w:rsidR="00192401" w:rsidRPr="00192401" w:rsidRDefault="00192401" w:rsidP="00192401">
      <w:pPr>
        <w:rPr>
          <w:rFonts w:ascii="Times New Roman" w:hAnsi="Times New Roman" w:cs="Times New Roman"/>
          <w:b/>
          <w:bCs/>
          <w:sz w:val="24"/>
          <w:szCs w:val="24"/>
        </w:rPr>
      </w:pPr>
      <w:r w:rsidRPr="00192401">
        <w:rPr>
          <w:rFonts w:ascii="Times New Roman" w:hAnsi="Times New Roman" w:cs="Times New Roman"/>
          <w:b/>
          <w:bCs/>
          <w:sz w:val="24"/>
          <w:szCs w:val="24"/>
        </w:rPr>
        <w:t>2. Medicaid</w:t>
      </w:r>
    </w:p>
    <w:p w14:paraId="04B1763A" w14:textId="77777777" w:rsidR="00192401" w:rsidRPr="00192401" w:rsidRDefault="00192401" w:rsidP="00192401">
      <w:pPr>
        <w:numPr>
          <w:ilvl w:val="0"/>
          <w:numId w:val="58"/>
        </w:numPr>
        <w:rPr>
          <w:rFonts w:ascii="Times New Roman" w:hAnsi="Times New Roman" w:cs="Times New Roman"/>
          <w:sz w:val="24"/>
          <w:szCs w:val="24"/>
        </w:rPr>
      </w:pPr>
      <w:r w:rsidRPr="00192401">
        <w:rPr>
          <w:rFonts w:ascii="Times New Roman" w:hAnsi="Times New Roman" w:cs="Times New Roman"/>
          <w:sz w:val="24"/>
          <w:szCs w:val="24"/>
        </w:rPr>
        <w:t>Combined federal and state program</w:t>
      </w:r>
    </w:p>
    <w:p w14:paraId="27114B64" w14:textId="77777777" w:rsidR="00192401" w:rsidRPr="00192401" w:rsidRDefault="00192401" w:rsidP="00192401">
      <w:pPr>
        <w:numPr>
          <w:ilvl w:val="0"/>
          <w:numId w:val="58"/>
        </w:numPr>
        <w:rPr>
          <w:rFonts w:ascii="Times New Roman" w:hAnsi="Times New Roman" w:cs="Times New Roman"/>
          <w:sz w:val="24"/>
          <w:szCs w:val="24"/>
        </w:rPr>
      </w:pPr>
      <w:r w:rsidRPr="00192401">
        <w:rPr>
          <w:rFonts w:ascii="Times New Roman" w:hAnsi="Times New Roman" w:cs="Times New Roman"/>
          <w:sz w:val="24"/>
          <w:szCs w:val="24"/>
        </w:rPr>
        <w:t>Serves low-income groups</w:t>
      </w:r>
    </w:p>
    <w:p w14:paraId="5D85F745" w14:textId="77777777" w:rsidR="00192401" w:rsidRPr="00192401" w:rsidRDefault="00192401" w:rsidP="00192401">
      <w:pPr>
        <w:numPr>
          <w:ilvl w:val="0"/>
          <w:numId w:val="58"/>
        </w:numPr>
        <w:rPr>
          <w:rFonts w:ascii="Times New Roman" w:hAnsi="Times New Roman" w:cs="Times New Roman"/>
          <w:sz w:val="24"/>
          <w:szCs w:val="24"/>
        </w:rPr>
      </w:pPr>
      <w:r w:rsidRPr="00192401">
        <w:rPr>
          <w:rFonts w:ascii="Times New Roman" w:hAnsi="Times New Roman" w:cs="Times New Roman"/>
          <w:sz w:val="24"/>
          <w:szCs w:val="24"/>
        </w:rPr>
        <w:t>Provides additional coverage beyond Medicare (e.g., SNF, long-term care)</w:t>
      </w:r>
    </w:p>
    <w:p w14:paraId="776BF7E4" w14:textId="77777777" w:rsidR="00192401" w:rsidRPr="00192401" w:rsidRDefault="00192401" w:rsidP="00192401">
      <w:pPr>
        <w:rPr>
          <w:rFonts w:ascii="Times New Roman" w:hAnsi="Times New Roman" w:cs="Times New Roman"/>
          <w:b/>
          <w:bCs/>
          <w:sz w:val="24"/>
          <w:szCs w:val="24"/>
        </w:rPr>
      </w:pPr>
      <w:r w:rsidRPr="00192401">
        <w:rPr>
          <w:rFonts w:ascii="Times New Roman" w:hAnsi="Times New Roman" w:cs="Times New Roman"/>
          <w:b/>
          <w:bCs/>
          <w:sz w:val="24"/>
          <w:szCs w:val="24"/>
        </w:rPr>
        <w:t>3. Commercial Insurance</w:t>
      </w:r>
    </w:p>
    <w:p w14:paraId="0411E044" w14:textId="77777777" w:rsidR="00192401" w:rsidRPr="00192401" w:rsidRDefault="00192401" w:rsidP="00192401">
      <w:pPr>
        <w:rPr>
          <w:rFonts w:ascii="Times New Roman" w:hAnsi="Times New Roman" w:cs="Times New Roman"/>
          <w:b/>
          <w:bCs/>
          <w:sz w:val="24"/>
          <w:szCs w:val="24"/>
        </w:rPr>
      </w:pPr>
      <w:r w:rsidRPr="00192401">
        <w:rPr>
          <w:rFonts w:ascii="Times New Roman" w:hAnsi="Times New Roman" w:cs="Times New Roman"/>
          <w:b/>
          <w:bCs/>
          <w:sz w:val="24"/>
          <w:szCs w:val="24"/>
        </w:rPr>
        <w:t>Payment Structures</w:t>
      </w:r>
    </w:p>
    <w:p w14:paraId="3CD53CB0" w14:textId="77777777" w:rsidR="00192401" w:rsidRPr="00192401" w:rsidRDefault="00192401" w:rsidP="00192401">
      <w:pPr>
        <w:rPr>
          <w:rFonts w:ascii="Times New Roman" w:hAnsi="Times New Roman" w:cs="Times New Roman"/>
          <w:b/>
          <w:bCs/>
          <w:sz w:val="24"/>
          <w:szCs w:val="24"/>
        </w:rPr>
      </w:pPr>
      <w:r w:rsidRPr="00192401">
        <w:rPr>
          <w:rFonts w:ascii="Times New Roman" w:hAnsi="Times New Roman" w:cs="Times New Roman"/>
          <w:b/>
          <w:bCs/>
          <w:sz w:val="24"/>
          <w:szCs w:val="24"/>
        </w:rPr>
        <w:t>1. Copay</w:t>
      </w:r>
    </w:p>
    <w:p w14:paraId="5B85F750" w14:textId="77777777" w:rsidR="00192401" w:rsidRPr="00192401" w:rsidRDefault="00192401" w:rsidP="00192401">
      <w:pPr>
        <w:numPr>
          <w:ilvl w:val="0"/>
          <w:numId w:val="59"/>
        </w:numPr>
        <w:rPr>
          <w:rFonts w:ascii="Times New Roman" w:hAnsi="Times New Roman" w:cs="Times New Roman"/>
          <w:sz w:val="24"/>
          <w:szCs w:val="24"/>
        </w:rPr>
      </w:pPr>
      <w:r w:rsidRPr="00192401">
        <w:rPr>
          <w:rFonts w:ascii="Times New Roman" w:hAnsi="Times New Roman" w:cs="Times New Roman"/>
          <w:sz w:val="24"/>
          <w:szCs w:val="24"/>
        </w:rPr>
        <w:t>Fixed payment amount</w:t>
      </w:r>
    </w:p>
    <w:p w14:paraId="3D6DADED" w14:textId="77777777" w:rsidR="00192401" w:rsidRPr="00192401" w:rsidRDefault="00192401" w:rsidP="00192401">
      <w:pPr>
        <w:numPr>
          <w:ilvl w:val="0"/>
          <w:numId w:val="59"/>
        </w:numPr>
        <w:rPr>
          <w:rFonts w:ascii="Times New Roman" w:hAnsi="Times New Roman" w:cs="Times New Roman"/>
          <w:sz w:val="24"/>
          <w:szCs w:val="24"/>
        </w:rPr>
      </w:pPr>
      <w:r w:rsidRPr="00192401">
        <w:rPr>
          <w:rFonts w:ascii="Times New Roman" w:hAnsi="Times New Roman" w:cs="Times New Roman"/>
          <w:sz w:val="24"/>
          <w:szCs w:val="24"/>
        </w:rPr>
        <w:t>Paid at time of service</w:t>
      </w:r>
    </w:p>
    <w:p w14:paraId="33B62C39" w14:textId="77777777" w:rsidR="00192401" w:rsidRPr="00192401" w:rsidRDefault="00192401" w:rsidP="00192401">
      <w:pPr>
        <w:numPr>
          <w:ilvl w:val="0"/>
          <w:numId w:val="59"/>
        </w:numPr>
        <w:rPr>
          <w:rFonts w:ascii="Times New Roman" w:hAnsi="Times New Roman" w:cs="Times New Roman"/>
          <w:sz w:val="24"/>
          <w:szCs w:val="24"/>
        </w:rPr>
      </w:pPr>
      <w:r w:rsidRPr="00192401">
        <w:rPr>
          <w:rFonts w:ascii="Times New Roman" w:hAnsi="Times New Roman" w:cs="Times New Roman"/>
          <w:sz w:val="24"/>
          <w:szCs w:val="24"/>
        </w:rPr>
        <w:t>Higher copay correlates with lower premium</w:t>
      </w:r>
    </w:p>
    <w:p w14:paraId="6ECB595A" w14:textId="77777777" w:rsidR="00192401" w:rsidRPr="00192401" w:rsidRDefault="00192401" w:rsidP="00192401">
      <w:pPr>
        <w:numPr>
          <w:ilvl w:val="0"/>
          <w:numId w:val="59"/>
        </w:numPr>
        <w:rPr>
          <w:rFonts w:ascii="Times New Roman" w:hAnsi="Times New Roman" w:cs="Times New Roman"/>
          <w:sz w:val="24"/>
          <w:szCs w:val="24"/>
        </w:rPr>
      </w:pPr>
      <w:r w:rsidRPr="00192401">
        <w:rPr>
          <w:rFonts w:ascii="Times New Roman" w:hAnsi="Times New Roman" w:cs="Times New Roman"/>
          <w:sz w:val="24"/>
          <w:szCs w:val="24"/>
        </w:rPr>
        <w:lastRenderedPageBreak/>
        <w:t>Popular in high cost-of-living areas</w:t>
      </w:r>
    </w:p>
    <w:p w14:paraId="0A2FB8F3" w14:textId="77777777" w:rsidR="00192401" w:rsidRPr="00192401" w:rsidRDefault="00192401" w:rsidP="00192401">
      <w:pPr>
        <w:numPr>
          <w:ilvl w:val="0"/>
          <w:numId w:val="59"/>
        </w:numPr>
        <w:rPr>
          <w:rFonts w:ascii="Times New Roman" w:hAnsi="Times New Roman" w:cs="Times New Roman"/>
          <w:sz w:val="24"/>
          <w:szCs w:val="24"/>
        </w:rPr>
      </w:pPr>
      <w:r w:rsidRPr="00192401">
        <w:rPr>
          <w:rFonts w:ascii="Times New Roman" w:hAnsi="Times New Roman" w:cs="Times New Roman"/>
          <w:sz w:val="24"/>
          <w:szCs w:val="24"/>
        </w:rPr>
        <w:t>Common among senior citizens</w:t>
      </w:r>
    </w:p>
    <w:p w14:paraId="63D70171" w14:textId="77777777" w:rsidR="00192401" w:rsidRPr="00192401" w:rsidRDefault="00192401" w:rsidP="00192401">
      <w:pPr>
        <w:rPr>
          <w:rFonts w:ascii="Times New Roman" w:hAnsi="Times New Roman" w:cs="Times New Roman"/>
          <w:b/>
          <w:bCs/>
          <w:sz w:val="24"/>
          <w:szCs w:val="24"/>
        </w:rPr>
      </w:pPr>
      <w:r w:rsidRPr="00192401">
        <w:rPr>
          <w:rFonts w:ascii="Times New Roman" w:hAnsi="Times New Roman" w:cs="Times New Roman"/>
          <w:b/>
          <w:bCs/>
          <w:sz w:val="24"/>
          <w:szCs w:val="24"/>
        </w:rPr>
        <w:t>2. Coinsurance</w:t>
      </w:r>
    </w:p>
    <w:p w14:paraId="4A5F2A9C" w14:textId="77777777" w:rsidR="00192401" w:rsidRPr="00192401" w:rsidRDefault="00192401" w:rsidP="00192401">
      <w:pPr>
        <w:numPr>
          <w:ilvl w:val="0"/>
          <w:numId w:val="60"/>
        </w:numPr>
        <w:rPr>
          <w:rFonts w:ascii="Times New Roman" w:hAnsi="Times New Roman" w:cs="Times New Roman"/>
          <w:sz w:val="24"/>
          <w:szCs w:val="24"/>
        </w:rPr>
      </w:pPr>
      <w:r w:rsidRPr="00192401">
        <w:rPr>
          <w:rFonts w:ascii="Times New Roman" w:hAnsi="Times New Roman" w:cs="Times New Roman"/>
          <w:sz w:val="24"/>
          <w:szCs w:val="24"/>
        </w:rPr>
        <w:t>Percentage-based payment</w:t>
      </w:r>
    </w:p>
    <w:p w14:paraId="3FF2855A" w14:textId="77777777" w:rsidR="00192401" w:rsidRPr="00192401" w:rsidRDefault="00192401" w:rsidP="00192401">
      <w:pPr>
        <w:numPr>
          <w:ilvl w:val="0"/>
          <w:numId w:val="60"/>
        </w:numPr>
        <w:rPr>
          <w:rFonts w:ascii="Times New Roman" w:hAnsi="Times New Roman" w:cs="Times New Roman"/>
          <w:sz w:val="24"/>
          <w:szCs w:val="24"/>
        </w:rPr>
      </w:pPr>
      <w:r w:rsidRPr="00192401">
        <w:rPr>
          <w:rFonts w:ascii="Times New Roman" w:hAnsi="Times New Roman" w:cs="Times New Roman"/>
          <w:sz w:val="24"/>
          <w:szCs w:val="24"/>
        </w:rPr>
        <w:t>Applies after deductible</w:t>
      </w:r>
    </w:p>
    <w:p w14:paraId="55F2B000" w14:textId="77777777" w:rsidR="00192401" w:rsidRPr="00192401" w:rsidRDefault="00192401" w:rsidP="00192401">
      <w:pPr>
        <w:numPr>
          <w:ilvl w:val="0"/>
          <w:numId w:val="60"/>
        </w:numPr>
        <w:rPr>
          <w:rFonts w:ascii="Times New Roman" w:hAnsi="Times New Roman" w:cs="Times New Roman"/>
          <w:sz w:val="24"/>
          <w:szCs w:val="24"/>
        </w:rPr>
      </w:pPr>
      <w:r w:rsidRPr="00192401">
        <w:rPr>
          <w:rFonts w:ascii="Times New Roman" w:hAnsi="Times New Roman" w:cs="Times New Roman"/>
          <w:sz w:val="24"/>
          <w:szCs w:val="24"/>
        </w:rPr>
        <w:t>Billed after service provision</w:t>
      </w:r>
    </w:p>
    <w:p w14:paraId="5A56D5D4" w14:textId="77777777" w:rsidR="00192401" w:rsidRPr="00192401" w:rsidRDefault="00192401" w:rsidP="00192401">
      <w:pPr>
        <w:numPr>
          <w:ilvl w:val="0"/>
          <w:numId w:val="60"/>
        </w:numPr>
        <w:rPr>
          <w:rFonts w:ascii="Times New Roman" w:hAnsi="Times New Roman" w:cs="Times New Roman"/>
          <w:sz w:val="24"/>
          <w:szCs w:val="24"/>
        </w:rPr>
      </w:pPr>
      <w:r w:rsidRPr="00192401">
        <w:rPr>
          <w:rFonts w:ascii="Times New Roman" w:hAnsi="Times New Roman" w:cs="Times New Roman"/>
          <w:sz w:val="24"/>
          <w:szCs w:val="24"/>
        </w:rPr>
        <w:t>Risk increases with service cost</w:t>
      </w:r>
    </w:p>
    <w:p w14:paraId="5055FA16" w14:textId="77777777" w:rsidR="00192401" w:rsidRPr="00192401" w:rsidRDefault="00192401" w:rsidP="00192401">
      <w:pPr>
        <w:rPr>
          <w:rFonts w:ascii="Times New Roman" w:hAnsi="Times New Roman" w:cs="Times New Roman"/>
          <w:b/>
          <w:bCs/>
          <w:sz w:val="24"/>
          <w:szCs w:val="24"/>
        </w:rPr>
      </w:pPr>
      <w:r w:rsidRPr="00192401">
        <w:rPr>
          <w:rFonts w:ascii="Times New Roman" w:hAnsi="Times New Roman" w:cs="Times New Roman"/>
          <w:b/>
          <w:bCs/>
          <w:sz w:val="24"/>
          <w:szCs w:val="24"/>
        </w:rPr>
        <w:t>3. Deductible</w:t>
      </w:r>
    </w:p>
    <w:p w14:paraId="0D67F031" w14:textId="77777777" w:rsidR="00192401" w:rsidRPr="00192401" w:rsidRDefault="00192401" w:rsidP="00192401">
      <w:pPr>
        <w:numPr>
          <w:ilvl w:val="0"/>
          <w:numId w:val="61"/>
        </w:numPr>
        <w:rPr>
          <w:rFonts w:ascii="Times New Roman" w:hAnsi="Times New Roman" w:cs="Times New Roman"/>
          <w:sz w:val="24"/>
          <w:szCs w:val="24"/>
        </w:rPr>
      </w:pPr>
      <w:r w:rsidRPr="00192401">
        <w:rPr>
          <w:rFonts w:ascii="Times New Roman" w:hAnsi="Times New Roman" w:cs="Times New Roman"/>
          <w:sz w:val="24"/>
          <w:szCs w:val="24"/>
        </w:rPr>
        <w:t>Initial amount paid before insurance coverage begins</w:t>
      </w:r>
    </w:p>
    <w:p w14:paraId="6776453D" w14:textId="77777777" w:rsidR="00192401" w:rsidRPr="00192401" w:rsidRDefault="00192401" w:rsidP="00192401">
      <w:pPr>
        <w:numPr>
          <w:ilvl w:val="0"/>
          <w:numId w:val="61"/>
        </w:numPr>
        <w:rPr>
          <w:rFonts w:ascii="Times New Roman" w:hAnsi="Times New Roman" w:cs="Times New Roman"/>
          <w:sz w:val="24"/>
          <w:szCs w:val="24"/>
        </w:rPr>
      </w:pPr>
      <w:r w:rsidRPr="00192401">
        <w:rPr>
          <w:rFonts w:ascii="Times New Roman" w:hAnsi="Times New Roman" w:cs="Times New Roman"/>
          <w:sz w:val="24"/>
          <w:szCs w:val="24"/>
        </w:rPr>
        <w:t>Usually paired with coinsurance</w:t>
      </w:r>
    </w:p>
    <w:p w14:paraId="3F4B3344" w14:textId="77777777" w:rsidR="00192401" w:rsidRPr="00192401" w:rsidRDefault="00192401" w:rsidP="00192401">
      <w:pPr>
        <w:numPr>
          <w:ilvl w:val="0"/>
          <w:numId w:val="61"/>
        </w:numPr>
        <w:rPr>
          <w:rFonts w:ascii="Times New Roman" w:hAnsi="Times New Roman" w:cs="Times New Roman"/>
          <w:sz w:val="24"/>
          <w:szCs w:val="24"/>
        </w:rPr>
      </w:pPr>
      <w:r w:rsidRPr="00192401">
        <w:rPr>
          <w:rFonts w:ascii="Times New Roman" w:hAnsi="Times New Roman" w:cs="Times New Roman"/>
          <w:sz w:val="24"/>
          <w:szCs w:val="24"/>
        </w:rPr>
        <w:t>Contributes to out-of-pocket maximum</w:t>
      </w:r>
    </w:p>
    <w:p w14:paraId="42FA8614" w14:textId="77777777" w:rsidR="00192401" w:rsidRPr="00192401" w:rsidRDefault="00192401" w:rsidP="00192401">
      <w:pPr>
        <w:numPr>
          <w:ilvl w:val="0"/>
          <w:numId w:val="61"/>
        </w:numPr>
        <w:rPr>
          <w:rFonts w:ascii="Times New Roman" w:hAnsi="Times New Roman" w:cs="Times New Roman"/>
          <w:sz w:val="24"/>
          <w:szCs w:val="24"/>
        </w:rPr>
      </w:pPr>
      <w:r w:rsidRPr="00192401">
        <w:rPr>
          <w:rFonts w:ascii="Times New Roman" w:hAnsi="Times New Roman" w:cs="Times New Roman"/>
          <w:sz w:val="24"/>
          <w:szCs w:val="24"/>
        </w:rPr>
        <w:t>Higher deductibles typically mean lower premiums</w:t>
      </w:r>
    </w:p>
    <w:p w14:paraId="1FF686F5" w14:textId="77777777" w:rsidR="00192401" w:rsidRPr="00192401" w:rsidRDefault="00192401" w:rsidP="00192401">
      <w:pPr>
        <w:rPr>
          <w:rFonts w:ascii="Times New Roman" w:hAnsi="Times New Roman" w:cs="Times New Roman"/>
          <w:b/>
          <w:bCs/>
          <w:sz w:val="24"/>
          <w:szCs w:val="24"/>
        </w:rPr>
      </w:pPr>
      <w:r w:rsidRPr="00192401">
        <w:rPr>
          <w:rFonts w:ascii="Times New Roman" w:hAnsi="Times New Roman" w:cs="Times New Roman"/>
          <w:b/>
          <w:bCs/>
          <w:sz w:val="24"/>
          <w:szCs w:val="24"/>
        </w:rPr>
        <w:t>Insurance Plan Types</w:t>
      </w:r>
    </w:p>
    <w:p w14:paraId="4FA428BD" w14:textId="77777777" w:rsidR="00192401" w:rsidRPr="00192401" w:rsidRDefault="00192401" w:rsidP="00192401">
      <w:pPr>
        <w:rPr>
          <w:rFonts w:ascii="Times New Roman" w:hAnsi="Times New Roman" w:cs="Times New Roman"/>
          <w:b/>
          <w:bCs/>
          <w:sz w:val="24"/>
          <w:szCs w:val="24"/>
        </w:rPr>
      </w:pPr>
      <w:r w:rsidRPr="00192401">
        <w:rPr>
          <w:rFonts w:ascii="Times New Roman" w:hAnsi="Times New Roman" w:cs="Times New Roman"/>
          <w:b/>
          <w:bCs/>
          <w:sz w:val="24"/>
          <w:szCs w:val="24"/>
        </w:rPr>
        <w:t>1. Network-Based Plans</w:t>
      </w:r>
    </w:p>
    <w:p w14:paraId="67BBBC4A" w14:textId="77777777" w:rsidR="00192401" w:rsidRPr="00192401" w:rsidRDefault="00192401" w:rsidP="00192401">
      <w:pPr>
        <w:numPr>
          <w:ilvl w:val="0"/>
          <w:numId w:val="62"/>
        </w:numPr>
        <w:rPr>
          <w:rFonts w:ascii="Times New Roman" w:hAnsi="Times New Roman" w:cs="Times New Roman"/>
          <w:sz w:val="24"/>
          <w:szCs w:val="24"/>
        </w:rPr>
      </w:pPr>
      <w:r w:rsidRPr="00192401">
        <w:rPr>
          <w:rFonts w:ascii="Times New Roman" w:hAnsi="Times New Roman" w:cs="Times New Roman"/>
          <w:b/>
          <w:bCs/>
          <w:sz w:val="24"/>
          <w:szCs w:val="24"/>
        </w:rPr>
        <w:t>HMO</w:t>
      </w:r>
      <w:r w:rsidRPr="00192401">
        <w:rPr>
          <w:rFonts w:ascii="Times New Roman" w:hAnsi="Times New Roman" w:cs="Times New Roman"/>
          <w:sz w:val="24"/>
          <w:szCs w:val="24"/>
        </w:rPr>
        <w:t> (Health Maintenance Organization): Strict network</w:t>
      </w:r>
    </w:p>
    <w:p w14:paraId="283356B9" w14:textId="77777777" w:rsidR="00192401" w:rsidRPr="00192401" w:rsidRDefault="00192401" w:rsidP="00192401">
      <w:pPr>
        <w:numPr>
          <w:ilvl w:val="0"/>
          <w:numId w:val="62"/>
        </w:numPr>
        <w:rPr>
          <w:rFonts w:ascii="Times New Roman" w:hAnsi="Times New Roman" w:cs="Times New Roman"/>
          <w:sz w:val="24"/>
          <w:szCs w:val="24"/>
        </w:rPr>
      </w:pPr>
      <w:r w:rsidRPr="00192401">
        <w:rPr>
          <w:rFonts w:ascii="Times New Roman" w:hAnsi="Times New Roman" w:cs="Times New Roman"/>
          <w:b/>
          <w:bCs/>
          <w:sz w:val="24"/>
          <w:szCs w:val="24"/>
        </w:rPr>
        <w:t>PPO</w:t>
      </w:r>
      <w:r w:rsidRPr="00192401">
        <w:rPr>
          <w:rFonts w:ascii="Times New Roman" w:hAnsi="Times New Roman" w:cs="Times New Roman"/>
          <w:sz w:val="24"/>
          <w:szCs w:val="24"/>
        </w:rPr>
        <w:t> (Preferred Provider Organization): Flexible network choice</w:t>
      </w:r>
    </w:p>
    <w:p w14:paraId="5492CA00" w14:textId="77777777" w:rsidR="00192401" w:rsidRPr="00192401" w:rsidRDefault="00192401" w:rsidP="00192401">
      <w:pPr>
        <w:numPr>
          <w:ilvl w:val="0"/>
          <w:numId w:val="62"/>
        </w:numPr>
        <w:rPr>
          <w:rFonts w:ascii="Times New Roman" w:hAnsi="Times New Roman" w:cs="Times New Roman"/>
          <w:sz w:val="24"/>
          <w:szCs w:val="24"/>
        </w:rPr>
      </w:pPr>
      <w:r w:rsidRPr="00192401">
        <w:rPr>
          <w:rFonts w:ascii="Times New Roman" w:hAnsi="Times New Roman" w:cs="Times New Roman"/>
          <w:b/>
          <w:bCs/>
          <w:sz w:val="24"/>
          <w:szCs w:val="24"/>
        </w:rPr>
        <w:t>EPO</w:t>
      </w:r>
      <w:r w:rsidRPr="00192401">
        <w:rPr>
          <w:rFonts w:ascii="Times New Roman" w:hAnsi="Times New Roman" w:cs="Times New Roman"/>
          <w:sz w:val="24"/>
          <w:szCs w:val="24"/>
        </w:rPr>
        <w:t> (Exclusive Provider Organization)</w:t>
      </w:r>
    </w:p>
    <w:p w14:paraId="1E5C5731" w14:textId="77777777" w:rsidR="00192401" w:rsidRPr="00192401" w:rsidRDefault="00192401" w:rsidP="00192401">
      <w:pPr>
        <w:numPr>
          <w:ilvl w:val="0"/>
          <w:numId w:val="62"/>
        </w:numPr>
        <w:rPr>
          <w:rFonts w:ascii="Times New Roman" w:hAnsi="Times New Roman" w:cs="Times New Roman"/>
          <w:sz w:val="24"/>
          <w:szCs w:val="24"/>
        </w:rPr>
      </w:pPr>
      <w:r w:rsidRPr="00192401">
        <w:rPr>
          <w:rFonts w:ascii="Times New Roman" w:hAnsi="Times New Roman" w:cs="Times New Roman"/>
          <w:b/>
          <w:bCs/>
          <w:sz w:val="24"/>
          <w:szCs w:val="24"/>
        </w:rPr>
        <w:t>POS</w:t>
      </w:r>
      <w:r w:rsidRPr="00192401">
        <w:rPr>
          <w:rFonts w:ascii="Times New Roman" w:hAnsi="Times New Roman" w:cs="Times New Roman"/>
          <w:sz w:val="24"/>
          <w:szCs w:val="24"/>
        </w:rPr>
        <w:t> (Point-of-Service): Hybrid of HMO and PPO</w:t>
      </w:r>
    </w:p>
    <w:p w14:paraId="5789A992" w14:textId="77777777" w:rsidR="00192401" w:rsidRPr="00192401" w:rsidRDefault="00192401" w:rsidP="00192401">
      <w:pPr>
        <w:rPr>
          <w:rFonts w:ascii="Times New Roman" w:hAnsi="Times New Roman" w:cs="Times New Roman"/>
          <w:b/>
          <w:bCs/>
          <w:sz w:val="24"/>
          <w:szCs w:val="24"/>
        </w:rPr>
      </w:pPr>
      <w:r w:rsidRPr="00192401">
        <w:rPr>
          <w:rFonts w:ascii="Times New Roman" w:hAnsi="Times New Roman" w:cs="Times New Roman"/>
          <w:b/>
          <w:bCs/>
          <w:sz w:val="24"/>
          <w:szCs w:val="24"/>
        </w:rPr>
        <w:t>Program Classifications</w:t>
      </w:r>
    </w:p>
    <w:p w14:paraId="573B3DC6" w14:textId="77777777" w:rsidR="00192401" w:rsidRPr="00192401" w:rsidRDefault="00192401" w:rsidP="00192401">
      <w:pPr>
        <w:rPr>
          <w:rFonts w:ascii="Times New Roman" w:hAnsi="Times New Roman" w:cs="Times New Roman"/>
          <w:b/>
          <w:bCs/>
          <w:sz w:val="24"/>
          <w:szCs w:val="24"/>
        </w:rPr>
      </w:pPr>
      <w:r w:rsidRPr="00192401">
        <w:rPr>
          <w:rFonts w:ascii="Times New Roman" w:hAnsi="Times New Roman" w:cs="Times New Roman"/>
          <w:b/>
          <w:bCs/>
          <w:sz w:val="24"/>
          <w:szCs w:val="24"/>
        </w:rPr>
        <w:t>1. Inpatient (Bill Type 11*)</w:t>
      </w:r>
    </w:p>
    <w:p w14:paraId="16BDB8D0" w14:textId="77777777" w:rsidR="00192401" w:rsidRPr="00192401" w:rsidRDefault="00192401" w:rsidP="00192401">
      <w:pPr>
        <w:numPr>
          <w:ilvl w:val="0"/>
          <w:numId w:val="63"/>
        </w:numPr>
        <w:rPr>
          <w:rFonts w:ascii="Times New Roman" w:hAnsi="Times New Roman" w:cs="Times New Roman"/>
          <w:sz w:val="24"/>
          <w:szCs w:val="24"/>
        </w:rPr>
      </w:pPr>
      <w:r w:rsidRPr="00192401">
        <w:rPr>
          <w:rFonts w:ascii="Times New Roman" w:hAnsi="Times New Roman" w:cs="Times New Roman"/>
          <w:sz w:val="24"/>
          <w:szCs w:val="24"/>
        </w:rPr>
        <w:t>DRG, SS, HBA programs</w:t>
      </w:r>
    </w:p>
    <w:p w14:paraId="0767BBEA" w14:textId="77777777" w:rsidR="00192401" w:rsidRPr="00192401" w:rsidRDefault="00192401" w:rsidP="00192401">
      <w:pPr>
        <w:numPr>
          <w:ilvl w:val="0"/>
          <w:numId w:val="63"/>
        </w:numPr>
        <w:rPr>
          <w:rFonts w:ascii="Times New Roman" w:hAnsi="Times New Roman" w:cs="Times New Roman"/>
          <w:sz w:val="24"/>
          <w:szCs w:val="24"/>
        </w:rPr>
      </w:pPr>
      <w:r w:rsidRPr="00192401">
        <w:rPr>
          <w:rFonts w:ascii="Times New Roman" w:hAnsi="Times New Roman" w:cs="Times New Roman"/>
          <w:sz w:val="24"/>
          <w:szCs w:val="24"/>
        </w:rPr>
        <w:t>10 items (8 primary + 2 associated)</w:t>
      </w:r>
    </w:p>
    <w:p w14:paraId="31A0A3E6" w14:textId="77777777" w:rsidR="00192401" w:rsidRPr="00192401" w:rsidRDefault="00192401" w:rsidP="00192401">
      <w:pPr>
        <w:rPr>
          <w:rFonts w:ascii="Times New Roman" w:hAnsi="Times New Roman" w:cs="Times New Roman"/>
          <w:b/>
          <w:bCs/>
          <w:sz w:val="24"/>
          <w:szCs w:val="24"/>
        </w:rPr>
      </w:pPr>
      <w:r w:rsidRPr="00192401">
        <w:rPr>
          <w:rFonts w:ascii="Times New Roman" w:hAnsi="Times New Roman" w:cs="Times New Roman"/>
          <w:b/>
          <w:bCs/>
          <w:sz w:val="24"/>
          <w:szCs w:val="24"/>
        </w:rPr>
        <w:t>2. Outpatient (Bill Type 13*, 83*, NULL)</w:t>
      </w:r>
    </w:p>
    <w:p w14:paraId="7ABC889E" w14:textId="77777777" w:rsidR="00192401" w:rsidRPr="00192401" w:rsidRDefault="00192401" w:rsidP="00192401">
      <w:pPr>
        <w:numPr>
          <w:ilvl w:val="0"/>
          <w:numId w:val="64"/>
        </w:numPr>
        <w:rPr>
          <w:rFonts w:ascii="Times New Roman" w:hAnsi="Times New Roman" w:cs="Times New Roman"/>
          <w:sz w:val="24"/>
          <w:szCs w:val="24"/>
        </w:rPr>
      </w:pPr>
      <w:r w:rsidRPr="00192401">
        <w:rPr>
          <w:rFonts w:ascii="Times New Roman" w:hAnsi="Times New Roman" w:cs="Times New Roman"/>
          <w:sz w:val="24"/>
          <w:szCs w:val="24"/>
        </w:rPr>
        <w:t>CVIR, APC, Implants</w:t>
      </w:r>
    </w:p>
    <w:p w14:paraId="2DD1FBFA" w14:textId="77777777" w:rsidR="00192401" w:rsidRPr="00192401" w:rsidRDefault="00192401" w:rsidP="00192401">
      <w:pPr>
        <w:rPr>
          <w:rFonts w:ascii="Times New Roman" w:hAnsi="Times New Roman" w:cs="Times New Roman"/>
          <w:b/>
          <w:bCs/>
          <w:sz w:val="24"/>
          <w:szCs w:val="24"/>
        </w:rPr>
      </w:pPr>
      <w:r w:rsidRPr="00192401">
        <w:rPr>
          <w:rFonts w:ascii="Times New Roman" w:hAnsi="Times New Roman" w:cs="Times New Roman"/>
          <w:b/>
          <w:bCs/>
          <w:sz w:val="24"/>
          <w:szCs w:val="24"/>
        </w:rPr>
        <w:t>3. HomeHealth (Bill Type 32*, 34*)</w:t>
      </w:r>
    </w:p>
    <w:p w14:paraId="6BBC72EB" w14:textId="77777777" w:rsidR="00192401" w:rsidRPr="00192401" w:rsidRDefault="00192401" w:rsidP="00192401">
      <w:pPr>
        <w:rPr>
          <w:rFonts w:ascii="Times New Roman" w:hAnsi="Times New Roman" w:cs="Times New Roman"/>
          <w:b/>
          <w:bCs/>
          <w:sz w:val="24"/>
          <w:szCs w:val="24"/>
        </w:rPr>
      </w:pPr>
      <w:r w:rsidRPr="00192401">
        <w:rPr>
          <w:rFonts w:ascii="Times New Roman" w:hAnsi="Times New Roman" w:cs="Times New Roman"/>
          <w:b/>
          <w:bCs/>
          <w:sz w:val="24"/>
          <w:szCs w:val="24"/>
        </w:rPr>
        <w:t>Technical Infrastructure</w:t>
      </w:r>
    </w:p>
    <w:p w14:paraId="37919E0D" w14:textId="77777777" w:rsidR="00192401" w:rsidRPr="00192401" w:rsidRDefault="00192401" w:rsidP="00192401">
      <w:pPr>
        <w:rPr>
          <w:rFonts w:ascii="Times New Roman" w:hAnsi="Times New Roman" w:cs="Times New Roman"/>
          <w:b/>
          <w:bCs/>
          <w:sz w:val="24"/>
          <w:szCs w:val="24"/>
        </w:rPr>
      </w:pPr>
      <w:r w:rsidRPr="00192401">
        <w:rPr>
          <w:rFonts w:ascii="Times New Roman" w:hAnsi="Times New Roman" w:cs="Times New Roman"/>
          <w:b/>
          <w:bCs/>
          <w:sz w:val="24"/>
          <w:szCs w:val="24"/>
        </w:rPr>
        <w:t>1. Databases</w:t>
      </w:r>
    </w:p>
    <w:p w14:paraId="68693C26" w14:textId="77777777" w:rsidR="00192401" w:rsidRPr="00192401" w:rsidRDefault="00192401" w:rsidP="00192401">
      <w:pPr>
        <w:numPr>
          <w:ilvl w:val="0"/>
          <w:numId w:val="65"/>
        </w:numPr>
        <w:rPr>
          <w:rFonts w:ascii="Times New Roman" w:hAnsi="Times New Roman" w:cs="Times New Roman"/>
          <w:sz w:val="24"/>
          <w:szCs w:val="24"/>
        </w:rPr>
      </w:pPr>
      <w:r w:rsidRPr="00192401">
        <w:rPr>
          <w:rFonts w:ascii="Times New Roman" w:hAnsi="Times New Roman" w:cs="Times New Roman"/>
          <w:sz w:val="24"/>
          <w:szCs w:val="24"/>
        </w:rPr>
        <w:t>SQL Server</w:t>
      </w:r>
    </w:p>
    <w:p w14:paraId="28357F6F" w14:textId="77777777" w:rsidR="00192401" w:rsidRPr="00192401" w:rsidRDefault="00192401" w:rsidP="00192401">
      <w:pPr>
        <w:numPr>
          <w:ilvl w:val="0"/>
          <w:numId w:val="65"/>
        </w:numPr>
        <w:rPr>
          <w:rFonts w:ascii="Times New Roman" w:hAnsi="Times New Roman" w:cs="Times New Roman"/>
          <w:sz w:val="24"/>
          <w:szCs w:val="24"/>
        </w:rPr>
      </w:pPr>
      <w:r w:rsidRPr="00192401">
        <w:rPr>
          <w:rFonts w:ascii="Times New Roman" w:hAnsi="Times New Roman" w:cs="Times New Roman"/>
          <w:sz w:val="24"/>
          <w:szCs w:val="24"/>
        </w:rPr>
        <w:lastRenderedPageBreak/>
        <w:t>Hadoop ecosystem</w:t>
      </w:r>
    </w:p>
    <w:p w14:paraId="276681F1" w14:textId="77777777" w:rsidR="00192401" w:rsidRPr="00192401" w:rsidRDefault="00192401" w:rsidP="00192401">
      <w:pPr>
        <w:numPr>
          <w:ilvl w:val="1"/>
          <w:numId w:val="65"/>
        </w:numPr>
        <w:rPr>
          <w:rFonts w:ascii="Times New Roman" w:hAnsi="Times New Roman" w:cs="Times New Roman"/>
          <w:sz w:val="24"/>
          <w:szCs w:val="24"/>
        </w:rPr>
      </w:pPr>
      <w:r w:rsidRPr="00192401">
        <w:rPr>
          <w:rFonts w:ascii="Times New Roman" w:hAnsi="Times New Roman" w:cs="Times New Roman"/>
          <w:sz w:val="24"/>
          <w:szCs w:val="24"/>
        </w:rPr>
        <w:t>Hive for programming</w:t>
      </w:r>
    </w:p>
    <w:p w14:paraId="2293D25E" w14:textId="77777777" w:rsidR="00192401" w:rsidRPr="00192401" w:rsidRDefault="00192401" w:rsidP="00192401">
      <w:pPr>
        <w:numPr>
          <w:ilvl w:val="1"/>
          <w:numId w:val="65"/>
        </w:numPr>
        <w:rPr>
          <w:rFonts w:ascii="Times New Roman" w:hAnsi="Times New Roman" w:cs="Times New Roman"/>
          <w:sz w:val="24"/>
          <w:szCs w:val="24"/>
        </w:rPr>
      </w:pPr>
      <w:r w:rsidRPr="00192401">
        <w:rPr>
          <w:rFonts w:ascii="Times New Roman" w:hAnsi="Times New Roman" w:cs="Times New Roman"/>
          <w:sz w:val="24"/>
          <w:szCs w:val="24"/>
        </w:rPr>
        <w:t>Ambari for UI</w:t>
      </w:r>
    </w:p>
    <w:p w14:paraId="1BFA357F" w14:textId="77777777" w:rsidR="00192401" w:rsidRPr="00192401" w:rsidRDefault="00192401" w:rsidP="00192401">
      <w:pPr>
        <w:numPr>
          <w:ilvl w:val="1"/>
          <w:numId w:val="65"/>
        </w:numPr>
        <w:rPr>
          <w:rFonts w:ascii="Times New Roman" w:hAnsi="Times New Roman" w:cs="Times New Roman"/>
          <w:sz w:val="24"/>
          <w:szCs w:val="24"/>
        </w:rPr>
      </w:pPr>
      <w:r w:rsidRPr="00192401">
        <w:rPr>
          <w:rFonts w:ascii="Times New Roman" w:hAnsi="Times New Roman" w:cs="Times New Roman"/>
          <w:sz w:val="24"/>
          <w:szCs w:val="24"/>
        </w:rPr>
        <w:t>Minerva for queries</w:t>
      </w:r>
    </w:p>
    <w:p w14:paraId="68E2F857" w14:textId="77777777" w:rsidR="00192401" w:rsidRPr="00192401" w:rsidRDefault="00192401" w:rsidP="00192401">
      <w:pPr>
        <w:numPr>
          <w:ilvl w:val="1"/>
          <w:numId w:val="65"/>
        </w:numPr>
        <w:rPr>
          <w:rFonts w:ascii="Times New Roman" w:hAnsi="Times New Roman" w:cs="Times New Roman"/>
          <w:sz w:val="24"/>
          <w:szCs w:val="24"/>
        </w:rPr>
      </w:pPr>
      <w:r w:rsidRPr="00192401">
        <w:rPr>
          <w:rFonts w:ascii="Times New Roman" w:hAnsi="Times New Roman" w:cs="Times New Roman"/>
          <w:sz w:val="24"/>
          <w:szCs w:val="24"/>
        </w:rPr>
        <w:t>Zeppelin for multiple languages</w:t>
      </w:r>
    </w:p>
    <w:p w14:paraId="665E0C14" w14:textId="77777777" w:rsidR="00192401" w:rsidRPr="00192401" w:rsidRDefault="00192401" w:rsidP="00192401">
      <w:pPr>
        <w:numPr>
          <w:ilvl w:val="0"/>
          <w:numId w:val="65"/>
        </w:numPr>
        <w:rPr>
          <w:rFonts w:ascii="Times New Roman" w:hAnsi="Times New Roman" w:cs="Times New Roman"/>
          <w:sz w:val="24"/>
          <w:szCs w:val="24"/>
        </w:rPr>
      </w:pPr>
      <w:r w:rsidRPr="00192401">
        <w:rPr>
          <w:rFonts w:ascii="Times New Roman" w:hAnsi="Times New Roman" w:cs="Times New Roman"/>
          <w:sz w:val="24"/>
          <w:szCs w:val="24"/>
        </w:rPr>
        <w:t>Tableau for visualization</w:t>
      </w:r>
    </w:p>
    <w:p w14:paraId="41023960" w14:textId="77777777" w:rsidR="00192401" w:rsidRPr="00192401" w:rsidRDefault="00192401" w:rsidP="00192401">
      <w:pPr>
        <w:rPr>
          <w:rFonts w:ascii="Times New Roman" w:hAnsi="Times New Roman" w:cs="Times New Roman"/>
          <w:b/>
          <w:bCs/>
          <w:sz w:val="24"/>
          <w:szCs w:val="24"/>
        </w:rPr>
      </w:pPr>
      <w:r w:rsidRPr="00192401">
        <w:rPr>
          <w:rFonts w:ascii="Times New Roman" w:hAnsi="Times New Roman" w:cs="Times New Roman"/>
          <w:b/>
          <w:bCs/>
          <w:sz w:val="24"/>
          <w:szCs w:val="24"/>
        </w:rPr>
        <w:t>2. Key Tables</w:t>
      </w:r>
    </w:p>
    <w:p w14:paraId="0D5FF71D" w14:textId="77777777" w:rsidR="00192401" w:rsidRPr="00192401" w:rsidRDefault="00192401" w:rsidP="00192401">
      <w:pPr>
        <w:numPr>
          <w:ilvl w:val="0"/>
          <w:numId w:val="66"/>
        </w:numPr>
        <w:rPr>
          <w:rFonts w:ascii="Times New Roman" w:hAnsi="Times New Roman" w:cs="Times New Roman"/>
          <w:sz w:val="24"/>
          <w:szCs w:val="24"/>
        </w:rPr>
      </w:pPr>
      <w:proofErr w:type="spellStart"/>
      <w:r w:rsidRPr="00192401">
        <w:rPr>
          <w:rFonts w:ascii="Times New Roman" w:hAnsi="Times New Roman" w:cs="Times New Roman"/>
          <w:b/>
          <w:bCs/>
          <w:sz w:val="24"/>
          <w:szCs w:val="24"/>
        </w:rPr>
        <w:t>Medclaimsummary</w:t>
      </w:r>
      <w:proofErr w:type="spellEnd"/>
      <w:r w:rsidRPr="00192401">
        <w:rPr>
          <w:rFonts w:ascii="Times New Roman" w:hAnsi="Times New Roman" w:cs="Times New Roman"/>
          <w:sz w:val="24"/>
          <w:szCs w:val="24"/>
        </w:rPr>
        <w:t>: Claim-level details</w:t>
      </w:r>
    </w:p>
    <w:p w14:paraId="3597C1D8" w14:textId="77777777" w:rsidR="00192401" w:rsidRPr="00192401" w:rsidRDefault="00192401" w:rsidP="00192401">
      <w:pPr>
        <w:numPr>
          <w:ilvl w:val="1"/>
          <w:numId w:val="66"/>
        </w:numPr>
        <w:rPr>
          <w:rFonts w:ascii="Times New Roman" w:hAnsi="Times New Roman" w:cs="Times New Roman"/>
          <w:sz w:val="24"/>
          <w:szCs w:val="24"/>
        </w:rPr>
      </w:pPr>
      <w:r w:rsidRPr="00192401">
        <w:rPr>
          <w:rFonts w:ascii="Times New Roman" w:hAnsi="Times New Roman" w:cs="Times New Roman"/>
          <w:sz w:val="24"/>
          <w:szCs w:val="24"/>
        </w:rPr>
        <w:t>Includes claim numbers, client info, platform codes</w:t>
      </w:r>
    </w:p>
    <w:p w14:paraId="19F438B0" w14:textId="77777777" w:rsidR="00192401" w:rsidRPr="00192401" w:rsidRDefault="00192401" w:rsidP="00192401">
      <w:pPr>
        <w:numPr>
          <w:ilvl w:val="1"/>
          <w:numId w:val="66"/>
        </w:numPr>
        <w:rPr>
          <w:rFonts w:ascii="Times New Roman" w:hAnsi="Times New Roman" w:cs="Times New Roman"/>
          <w:sz w:val="24"/>
          <w:szCs w:val="24"/>
        </w:rPr>
      </w:pPr>
      <w:r w:rsidRPr="00192401">
        <w:rPr>
          <w:rFonts w:ascii="Times New Roman" w:hAnsi="Times New Roman" w:cs="Times New Roman"/>
          <w:sz w:val="24"/>
          <w:szCs w:val="24"/>
        </w:rPr>
        <w:t>Processed monthly (3rd Saturday)</w:t>
      </w:r>
    </w:p>
    <w:p w14:paraId="492F7AC6" w14:textId="77777777" w:rsidR="00192401" w:rsidRPr="00192401" w:rsidRDefault="00192401" w:rsidP="00192401">
      <w:pPr>
        <w:numPr>
          <w:ilvl w:val="0"/>
          <w:numId w:val="66"/>
        </w:numPr>
        <w:rPr>
          <w:rFonts w:ascii="Times New Roman" w:hAnsi="Times New Roman" w:cs="Times New Roman"/>
          <w:sz w:val="24"/>
          <w:szCs w:val="24"/>
        </w:rPr>
      </w:pPr>
      <w:proofErr w:type="spellStart"/>
      <w:r w:rsidRPr="00192401">
        <w:rPr>
          <w:rFonts w:ascii="Times New Roman" w:hAnsi="Times New Roman" w:cs="Times New Roman"/>
          <w:b/>
          <w:bCs/>
          <w:sz w:val="24"/>
          <w:szCs w:val="24"/>
        </w:rPr>
        <w:t>Medclaim</w:t>
      </w:r>
      <w:proofErr w:type="spellEnd"/>
      <w:r w:rsidRPr="00192401">
        <w:rPr>
          <w:rFonts w:ascii="Times New Roman" w:hAnsi="Times New Roman" w:cs="Times New Roman"/>
          <w:sz w:val="24"/>
          <w:szCs w:val="24"/>
        </w:rPr>
        <w:t>: Line-level claim details</w:t>
      </w:r>
    </w:p>
    <w:p w14:paraId="3D85D8AB" w14:textId="77777777" w:rsidR="00192401" w:rsidRPr="00192401" w:rsidRDefault="00192401" w:rsidP="00192401">
      <w:pPr>
        <w:numPr>
          <w:ilvl w:val="0"/>
          <w:numId w:val="66"/>
        </w:numPr>
        <w:rPr>
          <w:rFonts w:ascii="Times New Roman" w:hAnsi="Times New Roman" w:cs="Times New Roman"/>
          <w:sz w:val="24"/>
          <w:szCs w:val="24"/>
        </w:rPr>
      </w:pPr>
      <w:r w:rsidRPr="00192401">
        <w:rPr>
          <w:rFonts w:ascii="Times New Roman" w:hAnsi="Times New Roman" w:cs="Times New Roman"/>
          <w:b/>
          <w:bCs/>
          <w:sz w:val="24"/>
          <w:szCs w:val="24"/>
        </w:rPr>
        <w:t>Member</w:t>
      </w:r>
      <w:r w:rsidRPr="00192401">
        <w:rPr>
          <w:rFonts w:ascii="Times New Roman" w:hAnsi="Times New Roman" w:cs="Times New Roman"/>
          <w:sz w:val="24"/>
          <w:szCs w:val="24"/>
        </w:rPr>
        <w:t>: Patient information</w:t>
      </w:r>
    </w:p>
    <w:p w14:paraId="52D5F0AF" w14:textId="77777777" w:rsidR="00192401" w:rsidRPr="00192401" w:rsidRDefault="00192401" w:rsidP="00192401">
      <w:pPr>
        <w:numPr>
          <w:ilvl w:val="0"/>
          <w:numId w:val="66"/>
        </w:numPr>
        <w:rPr>
          <w:rFonts w:ascii="Times New Roman" w:hAnsi="Times New Roman" w:cs="Times New Roman"/>
          <w:sz w:val="24"/>
          <w:szCs w:val="24"/>
        </w:rPr>
      </w:pPr>
      <w:r w:rsidRPr="00192401">
        <w:rPr>
          <w:rFonts w:ascii="Times New Roman" w:hAnsi="Times New Roman" w:cs="Times New Roman"/>
          <w:b/>
          <w:bCs/>
          <w:sz w:val="24"/>
          <w:szCs w:val="24"/>
        </w:rPr>
        <w:t>Provider</w:t>
      </w:r>
      <w:r w:rsidRPr="00192401">
        <w:rPr>
          <w:rFonts w:ascii="Times New Roman" w:hAnsi="Times New Roman" w:cs="Times New Roman"/>
          <w:sz w:val="24"/>
          <w:szCs w:val="24"/>
        </w:rPr>
        <w:t>: Healthcare facility/doctor details</w:t>
      </w:r>
    </w:p>
    <w:p w14:paraId="747F5E3C" w14:textId="77777777" w:rsidR="00192401" w:rsidRPr="00192401" w:rsidRDefault="00192401" w:rsidP="00192401">
      <w:pPr>
        <w:rPr>
          <w:rFonts w:ascii="Times New Roman" w:hAnsi="Times New Roman" w:cs="Times New Roman"/>
          <w:b/>
          <w:bCs/>
          <w:sz w:val="24"/>
          <w:szCs w:val="24"/>
        </w:rPr>
      </w:pPr>
      <w:r w:rsidRPr="00192401">
        <w:rPr>
          <w:rFonts w:ascii="Times New Roman" w:hAnsi="Times New Roman" w:cs="Times New Roman"/>
          <w:b/>
          <w:bCs/>
          <w:sz w:val="24"/>
          <w:szCs w:val="24"/>
        </w:rPr>
        <w:t>3. Processing Schedule</w:t>
      </w:r>
    </w:p>
    <w:p w14:paraId="554F1CE1" w14:textId="77777777" w:rsidR="00192401" w:rsidRPr="00192401" w:rsidRDefault="00192401" w:rsidP="00192401">
      <w:pPr>
        <w:numPr>
          <w:ilvl w:val="0"/>
          <w:numId w:val="67"/>
        </w:numPr>
        <w:rPr>
          <w:rFonts w:ascii="Times New Roman" w:hAnsi="Times New Roman" w:cs="Times New Roman"/>
          <w:sz w:val="24"/>
          <w:szCs w:val="24"/>
        </w:rPr>
      </w:pPr>
      <w:r w:rsidRPr="00192401">
        <w:rPr>
          <w:rFonts w:ascii="Times New Roman" w:hAnsi="Times New Roman" w:cs="Times New Roman"/>
          <w:sz w:val="24"/>
          <w:szCs w:val="24"/>
        </w:rPr>
        <w:t>Prepay: Daily processing</w:t>
      </w:r>
    </w:p>
    <w:p w14:paraId="5713D1F5" w14:textId="77777777" w:rsidR="00192401" w:rsidRPr="00192401" w:rsidRDefault="00192401" w:rsidP="00192401">
      <w:pPr>
        <w:numPr>
          <w:ilvl w:val="0"/>
          <w:numId w:val="67"/>
        </w:numPr>
        <w:rPr>
          <w:rFonts w:ascii="Times New Roman" w:hAnsi="Times New Roman" w:cs="Times New Roman"/>
          <w:sz w:val="24"/>
          <w:szCs w:val="24"/>
        </w:rPr>
      </w:pPr>
      <w:proofErr w:type="spellStart"/>
      <w:r w:rsidRPr="00192401">
        <w:rPr>
          <w:rFonts w:ascii="Times New Roman" w:hAnsi="Times New Roman" w:cs="Times New Roman"/>
          <w:sz w:val="24"/>
          <w:szCs w:val="24"/>
        </w:rPr>
        <w:t>Postpay</w:t>
      </w:r>
      <w:proofErr w:type="spellEnd"/>
      <w:r w:rsidRPr="00192401">
        <w:rPr>
          <w:rFonts w:ascii="Times New Roman" w:hAnsi="Times New Roman" w:cs="Times New Roman"/>
          <w:sz w:val="24"/>
          <w:szCs w:val="24"/>
        </w:rPr>
        <w:t>: Monthly processing</w:t>
      </w:r>
    </w:p>
    <w:p w14:paraId="2E6A8543" w14:textId="77777777" w:rsidR="00192401" w:rsidRPr="00192401" w:rsidRDefault="00192401" w:rsidP="00192401">
      <w:pPr>
        <w:numPr>
          <w:ilvl w:val="0"/>
          <w:numId w:val="67"/>
        </w:numPr>
        <w:rPr>
          <w:rFonts w:ascii="Times New Roman" w:hAnsi="Times New Roman" w:cs="Times New Roman"/>
          <w:sz w:val="24"/>
          <w:szCs w:val="24"/>
        </w:rPr>
      </w:pPr>
      <w:r w:rsidRPr="00192401">
        <w:rPr>
          <w:rFonts w:ascii="Times New Roman" w:hAnsi="Times New Roman" w:cs="Times New Roman"/>
          <w:sz w:val="24"/>
          <w:szCs w:val="24"/>
        </w:rPr>
        <w:t>HBA: Weekly processing</w:t>
      </w:r>
    </w:p>
    <w:p w14:paraId="47872C56" w14:textId="77777777" w:rsidR="00192401" w:rsidRPr="00192401" w:rsidRDefault="00192401" w:rsidP="00192401">
      <w:pPr>
        <w:rPr>
          <w:rFonts w:ascii="Times New Roman" w:hAnsi="Times New Roman" w:cs="Times New Roman"/>
          <w:b/>
          <w:bCs/>
          <w:sz w:val="24"/>
          <w:szCs w:val="24"/>
        </w:rPr>
      </w:pPr>
      <w:r w:rsidRPr="00192401">
        <w:rPr>
          <w:rFonts w:ascii="Times New Roman" w:hAnsi="Times New Roman" w:cs="Times New Roman"/>
          <w:b/>
          <w:bCs/>
          <w:sz w:val="24"/>
          <w:szCs w:val="24"/>
        </w:rPr>
        <w:t>Data Security</w:t>
      </w:r>
    </w:p>
    <w:p w14:paraId="27BCC6A5" w14:textId="77777777" w:rsidR="00192401" w:rsidRPr="00192401" w:rsidRDefault="00192401" w:rsidP="00192401">
      <w:pPr>
        <w:numPr>
          <w:ilvl w:val="0"/>
          <w:numId w:val="68"/>
        </w:numPr>
        <w:rPr>
          <w:rFonts w:ascii="Times New Roman" w:hAnsi="Times New Roman" w:cs="Times New Roman"/>
          <w:sz w:val="24"/>
          <w:szCs w:val="24"/>
        </w:rPr>
      </w:pPr>
      <w:r w:rsidRPr="00192401">
        <w:rPr>
          <w:rFonts w:ascii="Times New Roman" w:hAnsi="Times New Roman" w:cs="Times New Roman"/>
          <w:sz w:val="24"/>
          <w:szCs w:val="24"/>
        </w:rPr>
        <w:t>PHI (Personal Health Information) protection measures in place</w:t>
      </w:r>
    </w:p>
    <w:p w14:paraId="101D74E5" w14:textId="77777777" w:rsidR="00192401" w:rsidRPr="00192401" w:rsidRDefault="00192401" w:rsidP="00192401">
      <w:pPr>
        <w:numPr>
          <w:ilvl w:val="0"/>
          <w:numId w:val="68"/>
        </w:numPr>
        <w:rPr>
          <w:rFonts w:ascii="Times New Roman" w:hAnsi="Times New Roman" w:cs="Times New Roman"/>
          <w:sz w:val="24"/>
          <w:szCs w:val="24"/>
        </w:rPr>
      </w:pPr>
      <w:r w:rsidRPr="00192401">
        <w:rPr>
          <w:rFonts w:ascii="Times New Roman" w:hAnsi="Times New Roman" w:cs="Times New Roman"/>
          <w:sz w:val="24"/>
          <w:szCs w:val="24"/>
        </w:rPr>
        <w:t>Secure identification systems</w:t>
      </w:r>
    </w:p>
    <w:p w14:paraId="551A3D92" w14:textId="77777777" w:rsidR="00192401" w:rsidRPr="00192401" w:rsidRDefault="00192401" w:rsidP="00192401">
      <w:pPr>
        <w:numPr>
          <w:ilvl w:val="0"/>
          <w:numId w:val="68"/>
        </w:numPr>
        <w:rPr>
          <w:rFonts w:ascii="Times New Roman" w:hAnsi="Times New Roman" w:cs="Times New Roman"/>
          <w:sz w:val="24"/>
          <w:szCs w:val="24"/>
        </w:rPr>
      </w:pPr>
      <w:r w:rsidRPr="00192401">
        <w:rPr>
          <w:rFonts w:ascii="Times New Roman" w:hAnsi="Times New Roman" w:cs="Times New Roman"/>
          <w:sz w:val="24"/>
          <w:szCs w:val="24"/>
        </w:rPr>
        <w:t>Standardized data formats and processing procedures</w:t>
      </w:r>
    </w:p>
    <w:p w14:paraId="56239318" w14:textId="77777777" w:rsidR="00192401" w:rsidRPr="00B05EEF" w:rsidRDefault="00192401" w:rsidP="00640717">
      <w:pPr>
        <w:rPr>
          <w:rFonts w:ascii="Times New Roman" w:hAnsi="Times New Roman" w:cs="Times New Roman"/>
          <w:sz w:val="24"/>
          <w:szCs w:val="24"/>
        </w:rPr>
      </w:pPr>
    </w:p>
    <w:p w14:paraId="7B0DE192" w14:textId="77777777" w:rsidR="00640717" w:rsidRDefault="00640717">
      <w:pPr>
        <w:rPr>
          <w:rFonts w:ascii="Times New Roman" w:hAnsi="Times New Roman" w:cs="Times New Roman"/>
          <w:b/>
          <w:bCs/>
          <w:color w:val="FF0000"/>
          <w:sz w:val="28"/>
          <w:szCs w:val="28"/>
        </w:rPr>
      </w:pPr>
    </w:p>
    <w:p w14:paraId="5DCB4D63" w14:textId="2A4284E6" w:rsidR="006B3CFA" w:rsidRDefault="00C7581B">
      <w:pPr>
        <w:rPr>
          <w:rFonts w:ascii="Times New Roman" w:hAnsi="Times New Roman" w:cs="Times New Roman"/>
          <w:color w:val="FF0000"/>
        </w:rPr>
      </w:pPr>
      <w:r w:rsidRPr="002F4C15">
        <w:rPr>
          <w:rFonts w:ascii="Times New Roman" w:hAnsi="Times New Roman" w:cs="Times New Roman"/>
          <w:color w:val="FF0000"/>
          <w:sz w:val="24"/>
          <w:szCs w:val="24"/>
        </w:rPr>
        <w:tab/>
      </w:r>
      <w:r w:rsidRPr="002F4C15">
        <w:rPr>
          <w:rFonts w:ascii="Times New Roman" w:hAnsi="Times New Roman" w:cs="Times New Roman"/>
          <w:color w:val="FF0000"/>
          <w:sz w:val="24"/>
          <w:szCs w:val="24"/>
        </w:rPr>
        <w:tab/>
      </w:r>
      <w:r w:rsidRPr="002F4C15">
        <w:rPr>
          <w:rFonts w:ascii="Times New Roman" w:hAnsi="Times New Roman" w:cs="Times New Roman"/>
          <w:color w:val="FF0000"/>
          <w:sz w:val="24"/>
          <w:szCs w:val="24"/>
        </w:rPr>
        <w:tab/>
      </w:r>
      <w:r w:rsidRPr="002F4C15">
        <w:rPr>
          <w:rFonts w:ascii="Times New Roman" w:hAnsi="Times New Roman" w:cs="Times New Roman"/>
          <w:color w:val="FF0000"/>
          <w:sz w:val="24"/>
          <w:szCs w:val="24"/>
        </w:rPr>
        <w:tab/>
      </w:r>
      <w:r w:rsidRPr="00FC676D">
        <w:rPr>
          <w:rFonts w:ascii="Times New Roman" w:hAnsi="Times New Roman" w:cs="Times New Roman"/>
          <w:color w:val="FF0000"/>
        </w:rPr>
        <w:tab/>
      </w:r>
      <w:r w:rsidRPr="00FC676D">
        <w:rPr>
          <w:rFonts w:ascii="Times New Roman" w:hAnsi="Times New Roman" w:cs="Times New Roman"/>
          <w:color w:val="FF0000"/>
        </w:rPr>
        <w:tab/>
      </w:r>
      <w:r w:rsidRPr="00FC676D">
        <w:rPr>
          <w:rFonts w:ascii="Times New Roman" w:hAnsi="Times New Roman" w:cs="Times New Roman"/>
          <w:color w:val="FF0000"/>
        </w:rPr>
        <w:tab/>
      </w:r>
      <w:r w:rsidRPr="00FC676D">
        <w:rPr>
          <w:rFonts w:ascii="Times New Roman" w:hAnsi="Times New Roman" w:cs="Times New Roman"/>
          <w:color w:val="FF0000"/>
        </w:rPr>
        <w:tab/>
      </w:r>
      <w:r w:rsidRPr="00FC676D">
        <w:rPr>
          <w:rFonts w:ascii="Times New Roman" w:hAnsi="Times New Roman" w:cs="Times New Roman"/>
          <w:color w:val="FF0000"/>
        </w:rPr>
        <w:tab/>
      </w:r>
    </w:p>
    <w:p w14:paraId="54F141B9" w14:textId="77777777" w:rsidR="006B3CFA" w:rsidRDefault="006B3CFA">
      <w:pPr>
        <w:rPr>
          <w:rFonts w:ascii="Times New Roman" w:hAnsi="Times New Roman" w:cs="Times New Roman"/>
          <w:color w:val="FF0000"/>
        </w:rPr>
      </w:pPr>
      <w:r>
        <w:rPr>
          <w:rFonts w:ascii="Times New Roman" w:hAnsi="Times New Roman" w:cs="Times New Roman"/>
          <w:color w:val="FF0000"/>
        </w:rPr>
        <w:br w:type="page"/>
      </w:r>
    </w:p>
    <w:p w14:paraId="2291BEB4" w14:textId="63E626BC" w:rsidR="00A15E19" w:rsidRPr="00B63344" w:rsidRDefault="00A15E19" w:rsidP="00A15E19">
      <w:pPr>
        <w:pStyle w:val="Subtitle"/>
        <w:jc w:val="center"/>
        <w:rPr>
          <w:rFonts w:ascii="Times New Roman" w:hAnsi="Times New Roman" w:cs="Times New Roman"/>
          <w:color w:val="FF0000"/>
          <w:sz w:val="24"/>
          <w:szCs w:val="24"/>
        </w:rPr>
      </w:pPr>
      <w:r w:rsidRPr="008D63CB">
        <w:rPr>
          <w:rFonts w:ascii="Times New Roman" w:hAnsi="Times New Roman" w:cs="Times New Roman"/>
          <w:noProof/>
          <w:color w:val="FF0000"/>
          <w:sz w:val="24"/>
          <w:szCs w:val="24"/>
        </w:rPr>
        <w:lastRenderedPageBreak/>
        <mc:AlternateContent>
          <mc:Choice Requires="wps">
            <w:drawing>
              <wp:anchor distT="0" distB="0" distL="114300" distR="114300" simplePos="0" relativeHeight="251670528" behindDoc="0" locked="0" layoutInCell="1" allowOverlap="1" wp14:anchorId="4C4DB603" wp14:editId="5C4C7AE3">
                <wp:simplePos x="0" y="0"/>
                <wp:positionH relativeFrom="column">
                  <wp:posOffset>-344905</wp:posOffset>
                </wp:positionH>
                <wp:positionV relativeFrom="paragraph">
                  <wp:posOffset>-300789</wp:posOffset>
                </wp:positionV>
                <wp:extent cx="6569242" cy="20052"/>
                <wp:effectExtent l="0" t="0" r="22225" b="37465"/>
                <wp:wrapNone/>
                <wp:docPr id="513474606" name="Straight Connector 1"/>
                <wp:cNvGraphicFramePr/>
                <a:graphic xmlns:a="http://schemas.openxmlformats.org/drawingml/2006/main">
                  <a:graphicData uri="http://schemas.microsoft.com/office/word/2010/wordprocessingShape">
                    <wps:wsp>
                      <wps:cNvCnPr/>
                      <wps:spPr>
                        <a:xfrm>
                          <a:off x="0" y="0"/>
                          <a:ext cx="6569242" cy="200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B804C6" id="Straight Connector 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5pt,-23.7pt" to="490.1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" strokecolor="black [3200]" strokeweight="1pt">
                <v:stroke joinstyle="miter"/>
              </v:line>
            </w:pict>
          </mc:Fallback>
        </mc:AlternateContent>
      </w:r>
      <w:r w:rsidRPr="008D63CB">
        <w:rPr>
          <w:rFonts w:ascii="Times New Roman" w:hAnsi="Times New Roman" w:cs="Times New Roman"/>
          <w:noProof/>
          <w:color w:val="FF0000"/>
          <w:sz w:val="24"/>
          <w:szCs w:val="24"/>
        </w:rPr>
        <mc:AlternateContent>
          <mc:Choice Requires="wps">
            <w:drawing>
              <wp:anchor distT="0" distB="0" distL="114300" distR="114300" simplePos="0" relativeHeight="251671552" behindDoc="0" locked="0" layoutInCell="1" allowOverlap="1" wp14:anchorId="7D134295" wp14:editId="66EE5273">
                <wp:simplePos x="0" y="0"/>
                <wp:positionH relativeFrom="margin">
                  <wp:align>center</wp:align>
                </wp:positionH>
                <wp:positionV relativeFrom="paragraph">
                  <wp:posOffset>321854</wp:posOffset>
                </wp:positionV>
                <wp:extent cx="6683829" cy="10885"/>
                <wp:effectExtent l="0" t="0" r="22225" b="27305"/>
                <wp:wrapNone/>
                <wp:docPr id="594334959" name="Straight Connector 1"/>
                <wp:cNvGraphicFramePr/>
                <a:graphic xmlns:a="http://schemas.openxmlformats.org/drawingml/2006/main">
                  <a:graphicData uri="http://schemas.microsoft.com/office/word/2010/wordprocessingShape">
                    <wps:wsp>
                      <wps:cNvCnPr/>
                      <wps:spPr>
                        <a:xfrm>
                          <a:off x="0" y="0"/>
                          <a:ext cx="6683829" cy="108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E4E185A" id="Straight Connector 1"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text" from="0,25.35pt" to="526.3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" strokecolor="black [3200]" strokeweight="1pt">
                <v:stroke joinstyle="miter"/>
                <w10:wrap anchorx="margin"/>
              </v:line>
            </w:pict>
          </mc:Fallback>
        </mc:AlternateContent>
      </w:r>
      <w:r w:rsidRPr="008D63CB">
        <w:rPr>
          <w:rFonts w:ascii="Times New Roman" w:hAnsi="Times New Roman" w:cs="Times New Roman"/>
          <w:color w:val="FF0000"/>
          <w:sz w:val="32"/>
          <w:szCs w:val="32"/>
        </w:rPr>
        <w:t xml:space="preserve">Module </w:t>
      </w:r>
      <w:r>
        <w:rPr>
          <w:rFonts w:ascii="Times New Roman" w:hAnsi="Times New Roman" w:cs="Times New Roman"/>
          <w:color w:val="FF0000"/>
          <w:sz w:val="32"/>
          <w:szCs w:val="32"/>
        </w:rPr>
        <w:t>4</w:t>
      </w:r>
      <w:r w:rsidRPr="008D63CB">
        <w:rPr>
          <w:rFonts w:ascii="Times New Roman" w:hAnsi="Times New Roman" w:cs="Times New Roman"/>
          <w:color w:val="FF0000"/>
          <w:sz w:val="32"/>
          <w:szCs w:val="32"/>
        </w:rPr>
        <w:t xml:space="preserve"> – </w:t>
      </w:r>
      <w:r w:rsidRPr="00A15E19">
        <w:rPr>
          <w:rFonts w:ascii="Times New Roman" w:hAnsi="Times New Roman" w:cs="Times New Roman"/>
          <w:b/>
          <w:bCs/>
          <w:color w:val="FF0000"/>
          <w:sz w:val="32"/>
          <w:szCs w:val="32"/>
        </w:rPr>
        <w:t>Programs</w:t>
      </w:r>
    </w:p>
    <w:p w14:paraId="560C205D" w14:textId="77777777" w:rsidR="00AC7156" w:rsidRPr="00FC676D" w:rsidRDefault="00AC7156">
      <w:pPr>
        <w:rPr>
          <w:rFonts w:ascii="Times New Roman" w:hAnsi="Times New Roman" w:cs="Times New Roman"/>
          <w:color w:val="FF0000"/>
        </w:rPr>
      </w:pPr>
    </w:p>
    <w:sectPr w:rsidR="00AC7156" w:rsidRPr="00FC67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F28DD" w14:textId="77777777" w:rsidR="00F736D4" w:rsidRDefault="00F736D4" w:rsidP="00640717">
      <w:pPr>
        <w:spacing w:after="0" w:line="240" w:lineRule="auto"/>
      </w:pPr>
      <w:r>
        <w:separator/>
      </w:r>
    </w:p>
  </w:endnote>
  <w:endnote w:type="continuationSeparator" w:id="0">
    <w:p w14:paraId="76CAFF60" w14:textId="77777777" w:rsidR="00F736D4" w:rsidRDefault="00F736D4" w:rsidP="00640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154429" w14:textId="77777777" w:rsidR="00F736D4" w:rsidRDefault="00F736D4" w:rsidP="00640717">
      <w:pPr>
        <w:spacing w:after="0" w:line="240" w:lineRule="auto"/>
      </w:pPr>
      <w:r>
        <w:separator/>
      </w:r>
    </w:p>
  </w:footnote>
  <w:footnote w:type="continuationSeparator" w:id="0">
    <w:p w14:paraId="3B1A70F7" w14:textId="77777777" w:rsidR="00F736D4" w:rsidRDefault="00F736D4" w:rsidP="006407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B54C8"/>
    <w:multiLevelType w:val="multilevel"/>
    <w:tmpl w:val="791A6E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222B9C"/>
    <w:multiLevelType w:val="multilevel"/>
    <w:tmpl w:val="8940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B46767"/>
    <w:multiLevelType w:val="multilevel"/>
    <w:tmpl w:val="30A6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F77C4"/>
    <w:multiLevelType w:val="multilevel"/>
    <w:tmpl w:val="B8066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EF7DD7"/>
    <w:multiLevelType w:val="multilevel"/>
    <w:tmpl w:val="DDE2AA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2B69F4"/>
    <w:multiLevelType w:val="multilevel"/>
    <w:tmpl w:val="1C5A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F45BC1"/>
    <w:multiLevelType w:val="multilevel"/>
    <w:tmpl w:val="800C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7C3801"/>
    <w:multiLevelType w:val="multilevel"/>
    <w:tmpl w:val="5AA28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BC3C80"/>
    <w:multiLevelType w:val="multilevel"/>
    <w:tmpl w:val="7772ED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8F2626"/>
    <w:multiLevelType w:val="multilevel"/>
    <w:tmpl w:val="6F08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6E3A12"/>
    <w:multiLevelType w:val="multilevel"/>
    <w:tmpl w:val="FD50B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4C2D66"/>
    <w:multiLevelType w:val="multilevel"/>
    <w:tmpl w:val="A268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3F26CB"/>
    <w:multiLevelType w:val="multilevel"/>
    <w:tmpl w:val="DF2E61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012C60"/>
    <w:multiLevelType w:val="multilevel"/>
    <w:tmpl w:val="444A3A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0854D70"/>
    <w:multiLevelType w:val="multilevel"/>
    <w:tmpl w:val="1712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A8153B"/>
    <w:multiLevelType w:val="multilevel"/>
    <w:tmpl w:val="5BD8EF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0306B0"/>
    <w:multiLevelType w:val="multilevel"/>
    <w:tmpl w:val="5EA2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2AB4178"/>
    <w:multiLevelType w:val="multilevel"/>
    <w:tmpl w:val="BF98DA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F409D5"/>
    <w:multiLevelType w:val="multilevel"/>
    <w:tmpl w:val="C65EAB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3528DA"/>
    <w:multiLevelType w:val="multilevel"/>
    <w:tmpl w:val="CBFA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90D1CDB"/>
    <w:multiLevelType w:val="multilevel"/>
    <w:tmpl w:val="47225A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2956D8"/>
    <w:multiLevelType w:val="multilevel"/>
    <w:tmpl w:val="B14661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B24DCD"/>
    <w:multiLevelType w:val="multilevel"/>
    <w:tmpl w:val="0764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9D62F72"/>
    <w:multiLevelType w:val="multilevel"/>
    <w:tmpl w:val="E934F2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D9A3144"/>
    <w:multiLevelType w:val="multilevel"/>
    <w:tmpl w:val="68AE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E232AD0"/>
    <w:multiLevelType w:val="multilevel"/>
    <w:tmpl w:val="4D3414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EC91657"/>
    <w:multiLevelType w:val="multilevel"/>
    <w:tmpl w:val="843A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FC66FAB"/>
    <w:multiLevelType w:val="multilevel"/>
    <w:tmpl w:val="9F40D8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0E85F34"/>
    <w:multiLevelType w:val="multilevel"/>
    <w:tmpl w:val="3320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19E309D"/>
    <w:multiLevelType w:val="multilevel"/>
    <w:tmpl w:val="8B04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2F92E42"/>
    <w:multiLevelType w:val="multilevel"/>
    <w:tmpl w:val="BC30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75F7BE2"/>
    <w:multiLevelType w:val="multilevel"/>
    <w:tmpl w:val="C9CAF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87B0F7B"/>
    <w:multiLevelType w:val="multilevel"/>
    <w:tmpl w:val="37CE3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91048D8"/>
    <w:multiLevelType w:val="multilevel"/>
    <w:tmpl w:val="BA6689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E352B1B"/>
    <w:multiLevelType w:val="multilevel"/>
    <w:tmpl w:val="C7B27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AD04A0"/>
    <w:multiLevelType w:val="multilevel"/>
    <w:tmpl w:val="5680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17D2305"/>
    <w:multiLevelType w:val="multilevel"/>
    <w:tmpl w:val="7E7CE3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3FA16E2"/>
    <w:multiLevelType w:val="multilevel"/>
    <w:tmpl w:val="3A5E7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52674B8"/>
    <w:multiLevelType w:val="multilevel"/>
    <w:tmpl w:val="2292B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D50323C"/>
    <w:multiLevelType w:val="multilevel"/>
    <w:tmpl w:val="B6DA5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DE33316"/>
    <w:multiLevelType w:val="multilevel"/>
    <w:tmpl w:val="3BA8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357E3C"/>
    <w:multiLevelType w:val="multilevel"/>
    <w:tmpl w:val="26E21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51416A54"/>
    <w:multiLevelType w:val="multilevel"/>
    <w:tmpl w:val="BB60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1E753C8"/>
    <w:multiLevelType w:val="multilevel"/>
    <w:tmpl w:val="CF7420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21366B3"/>
    <w:multiLevelType w:val="multilevel"/>
    <w:tmpl w:val="58E24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5B2559B"/>
    <w:multiLevelType w:val="multilevel"/>
    <w:tmpl w:val="B256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89A4916"/>
    <w:multiLevelType w:val="multilevel"/>
    <w:tmpl w:val="0900BE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A611307"/>
    <w:multiLevelType w:val="multilevel"/>
    <w:tmpl w:val="3B3A8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C3F1955"/>
    <w:multiLevelType w:val="multilevel"/>
    <w:tmpl w:val="067C1B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0458D8"/>
    <w:multiLevelType w:val="multilevel"/>
    <w:tmpl w:val="3BC2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07B159A"/>
    <w:multiLevelType w:val="multilevel"/>
    <w:tmpl w:val="E66691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12F14BC"/>
    <w:multiLevelType w:val="multilevel"/>
    <w:tmpl w:val="2EDC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16B16E3"/>
    <w:multiLevelType w:val="multilevel"/>
    <w:tmpl w:val="7CAA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34F2AD8"/>
    <w:multiLevelType w:val="multilevel"/>
    <w:tmpl w:val="913C2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3D22BB3"/>
    <w:multiLevelType w:val="multilevel"/>
    <w:tmpl w:val="4A7862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49B5FB5"/>
    <w:multiLevelType w:val="multilevel"/>
    <w:tmpl w:val="CAD4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58277F0"/>
    <w:multiLevelType w:val="multilevel"/>
    <w:tmpl w:val="29A4C5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5B637CB"/>
    <w:multiLevelType w:val="multilevel"/>
    <w:tmpl w:val="27A8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99413A0"/>
    <w:multiLevelType w:val="multilevel"/>
    <w:tmpl w:val="0D3AEB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A4533C9"/>
    <w:multiLevelType w:val="multilevel"/>
    <w:tmpl w:val="C02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B670A79"/>
    <w:multiLevelType w:val="multilevel"/>
    <w:tmpl w:val="CEA880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D897AC1"/>
    <w:multiLevelType w:val="multilevel"/>
    <w:tmpl w:val="0B38C7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E47633E"/>
    <w:multiLevelType w:val="multilevel"/>
    <w:tmpl w:val="01D0C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6EDA6DBB"/>
    <w:multiLevelType w:val="multilevel"/>
    <w:tmpl w:val="C366C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F0603A0"/>
    <w:multiLevelType w:val="multilevel"/>
    <w:tmpl w:val="9122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0995E5E"/>
    <w:multiLevelType w:val="multilevel"/>
    <w:tmpl w:val="000E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37A5989"/>
    <w:multiLevelType w:val="multilevel"/>
    <w:tmpl w:val="2602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C546F4E"/>
    <w:multiLevelType w:val="multilevel"/>
    <w:tmpl w:val="8A52E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2352960">
    <w:abstractNumId w:val="10"/>
  </w:num>
  <w:num w:numId="2" w16cid:durableId="1154836138">
    <w:abstractNumId w:val="61"/>
  </w:num>
  <w:num w:numId="3" w16cid:durableId="2128112688">
    <w:abstractNumId w:val="37"/>
  </w:num>
  <w:num w:numId="4" w16cid:durableId="1477531909">
    <w:abstractNumId w:val="22"/>
  </w:num>
  <w:num w:numId="5" w16cid:durableId="1332367303">
    <w:abstractNumId w:val="51"/>
  </w:num>
  <w:num w:numId="6" w16cid:durableId="2123301457">
    <w:abstractNumId w:val="45"/>
  </w:num>
  <w:num w:numId="7" w16cid:durableId="244725583">
    <w:abstractNumId w:val="7"/>
  </w:num>
  <w:num w:numId="8" w16cid:durableId="1487670918">
    <w:abstractNumId w:val="9"/>
  </w:num>
  <w:num w:numId="9" w16cid:durableId="351149387">
    <w:abstractNumId w:val="12"/>
  </w:num>
  <w:num w:numId="10" w16cid:durableId="550575925">
    <w:abstractNumId w:val="66"/>
  </w:num>
  <w:num w:numId="11" w16cid:durableId="1863201167">
    <w:abstractNumId w:val="56"/>
  </w:num>
  <w:num w:numId="12" w16cid:durableId="1768114955">
    <w:abstractNumId w:val="0"/>
  </w:num>
  <w:num w:numId="13" w16cid:durableId="477852">
    <w:abstractNumId w:val="32"/>
  </w:num>
  <w:num w:numId="14" w16cid:durableId="208536085">
    <w:abstractNumId w:val="49"/>
  </w:num>
  <w:num w:numId="15" w16cid:durableId="1664773893">
    <w:abstractNumId w:val="43"/>
  </w:num>
  <w:num w:numId="16" w16cid:durableId="173232267">
    <w:abstractNumId w:val="59"/>
  </w:num>
  <w:num w:numId="17" w16cid:durableId="1127940323">
    <w:abstractNumId w:val="26"/>
  </w:num>
  <w:num w:numId="18" w16cid:durableId="1250239267">
    <w:abstractNumId w:val="28"/>
  </w:num>
  <w:num w:numId="19" w16cid:durableId="988555602">
    <w:abstractNumId w:val="53"/>
  </w:num>
  <w:num w:numId="20" w16cid:durableId="1519008911">
    <w:abstractNumId w:val="44"/>
  </w:num>
  <w:num w:numId="21" w16cid:durableId="2071684068">
    <w:abstractNumId w:val="5"/>
  </w:num>
  <w:num w:numId="22" w16cid:durableId="1027607184">
    <w:abstractNumId w:val="50"/>
  </w:num>
  <w:num w:numId="23" w16cid:durableId="1848329377">
    <w:abstractNumId w:val="14"/>
  </w:num>
  <w:num w:numId="24" w16cid:durableId="2133864718">
    <w:abstractNumId w:val="11"/>
  </w:num>
  <w:num w:numId="25" w16cid:durableId="1094976318">
    <w:abstractNumId w:val="20"/>
  </w:num>
  <w:num w:numId="26" w16cid:durableId="838498846">
    <w:abstractNumId w:val="6"/>
  </w:num>
  <w:num w:numId="27" w16cid:durableId="1276056255">
    <w:abstractNumId w:val="24"/>
  </w:num>
  <w:num w:numId="28" w16cid:durableId="984357978">
    <w:abstractNumId w:val="36"/>
  </w:num>
  <w:num w:numId="29" w16cid:durableId="1471483239">
    <w:abstractNumId w:val="58"/>
  </w:num>
  <w:num w:numId="30" w16cid:durableId="1246183268">
    <w:abstractNumId w:val="57"/>
  </w:num>
  <w:num w:numId="31" w16cid:durableId="1034188569">
    <w:abstractNumId w:val="16"/>
  </w:num>
  <w:num w:numId="32" w16cid:durableId="1710497821">
    <w:abstractNumId w:val="34"/>
  </w:num>
  <w:num w:numId="33" w16cid:durableId="1132286896">
    <w:abstractNumId w:val="64"/>
  </w:num>
  <w:num w:numId="34" w16cid:durableId="957637983">
    <w:abstractNumId w:val="8"/>
  </w:num>
  <w:num w:numId="35" w16cid:durableId="274674246">
    <w:abstractNumId w:val="1"/>
  </w:num>
  <w:num w:numId="36" w16cid:durableId="576521721">
    <w:abstractNumId w:val="65"/>
  </w:num>
  <w:num w:numId="37" w16cid:durableId="189298692">
    <w:abstractNumId w:val="39"/>
  </w:num>
  <w:num w:numId="38" w16cid:durableId="843939342">
    <w:abstractNumId w:val="17"/>
  </w:num>
  <w:num w:numId="39" w16cid:durableId="1708022620">
    <w:abstractNumId w:val="67"/>
  </w:num>
  <w:num w:numId="40" w16cid:durableId="2137411884">
    <w:abstractNumId w:val="18"/>
  </w:num>
  <w:num w:numId="41" w16cid:durableId="221673312">
    <w:abstractNumId w:val="38"/>
  </w:num>
  <w:num w:numId="42" w16cid:durableId="194543168">
    <w:abstractNumId w:val="46"/>
  </w:num>
  <w:num w:numId="43" w16cid:durableId="349648313">
    <w:abstractNumId w:val="30"/>
  </w:num>
  <w:num w:numId="44" w16cid:durableId="683869722">
    <w:abstractNumId w:val="25"/>
  </w:num>
  <w:num w:numId="45" w16cid:durableId="723139429">
    <w:abstractNumId w:val="15"/>
  </w:num>
  <w:num w:numId="46" w16cid:durableId="1883057093">
    <w:abstractNumId w:val="33"/>
  </w:num>
  <w:num w:numId="47" w16cid:durableId="148912126">
    <w:abstractNumId w:val="21"/>
  </w:num>
  <w:num w:numId="48" w16cid:durableId="1869447074">
    <w:abstractNumId w:val="47"/>
  </w:num>
  <w:num w:numId="49" w16cid:durableId="1997956753">
    <w:abstractNumId w:val="48"/>
  </w:num>
  <w:num w:numId="50" w16cid:durableId="81413052">
    <w:abstractNumId w:val="3"/>
  </w:num>
  <w:num w:numId="51" w16cid:durableId="137000360">
    <w:abstractNumId w:val="35"/>
  </w:num>
  <w:num w:numId="52" w16cid:durableId="292447759">
    <w:abstractNumId w:val="60"/>
  </w:num>
  <w:num w:numId="53" w16cid:durableId="1316299433">
    <w:abstractNumId w:val="23"/>
  </w:num>
  <w:num w:numId="54" w16cid:durableId="1305043370">
    <w:abstractNumId w:val="27"/>
  </w:num>
  <w:num w:numId="55" w16cid:durableId="1283998058">
    <w:abstractNumId w:val="31"/>
  </w:num>
  <w:num w:numId="56" w16cid:durableId="1310550529">
    <w:abstractNumId w:val="41"/>
  </w:num>
  <w:num w:numId="57" w16cid:durableId="1119909765">
    <w:abstractNumId w:val="54"/>
  </w:num>
  <w:num w:numId="58" w16cid:durableId="634220373">
    <w:abstractNumId w:val="62"/>
  </w:num>
  <w:num w:numId="59" w16cid:durableId="171334354">
    <w:abstractNumId w:val="42"/>
  </w:num>
  <w:num w:numId="60" w16cid:durableId="420101625">
    <w:abstractNumId w:val="52"/>
  </w:num>
  <w:num w:numId="61" w16cid:durableId="177472994">
    <w:abstractNumId w:val="19"/>
  </w:num>
  <w:num w:numId="62" w16cid:durableId="1601990581">
    <w:abstractNumId w:val="63"/>
  </w:num>
  <w:num w:numId="63" w16cid:durableId="365451892">
    <w:abstractNumId w:val="29"/>
  </w:num>
  <w:num w:numId="64" w16cid:durableId="1931041978">
    <w:abstractNumId w:val="55"/>
  </w:num>
  <w:num w:numId="65" w16cid:durableId="893396470">
    <w:abstractNumId w:val="13"/>
  </w:num>
  <w:num w:numId="66" w16cid:durableId="1508904857">
    <w:abstractNumId w:val="4"/>
  </w:num>
  <w:num w:numId="67" w16cid:durableId="288359071">
    <w:abstractNumId w:val="2"/>
  </w:num>
  <w:num w:numId="68" w16cid:durableId="195297837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156"/>
    <w:rsid w:val="00021B6E"/>
    <w:rsid w:val="00090C0E"/>
    <w:rsid w:val="00192401"/>
    <w:rsid w:val="001F381F"/>
    <w:rsid w:val="002F23AB"/>
    <w:rsid w:val="002F4C15"/>
    <w:rsid w:val="004D5A54"/>
    <w:rsid w:val="005C5B39"/>
    <w:rsid w:val="00640717"/>
    <w:rsid w:val="0065737A"/>
    <w:rsid w:val="006B3CFA"/>
    <w:rsid w:val="007931B1"/>
    <w:rsid w:val="0080450C"/>
    <w:rsid w:val="008634A4"/>
    <w:rsid w:val="008D63CB"/>
    <w:rsid w:val="00A15E19"/>
    <w:rsid w:val="00AA7FAC"/>
    <w:rsid w:val="00AC7156"/>
    <w:rsid w:val="00B05EEF"/>
    <w:rsid w:val="00B63344"/>
    <w:rsid w:val="00BA15AA"/>
    <w:rsid w:val="00C360E1"/>
    <w:rsid w:val="00C729A0"/>
    <w:rsid w:val="00C7581B"/>
    <w:rsid w:val="00EB40D6"/>
    <w:rsid w:val="00EE0223"/>
    <w:rsid w:val="00F736D4"/>
    <w:rsid w:val="00FC6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C6AFA"/>
  <w15:chartTrackingRefBased/>
  <w15:docId w15:val="{EFBF8CE5-7F88-4349-A622-29A634C58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737A"/>
  </w:style>
  <w:style w:type="paragraph" w:styleId="Heading1">
    <w:name w:val="heading 1"/>
    <w:basedOn w:val="Normal"/>
    <w:next w:val="Normal"/>
    <w:link w:val="Heading1Char"/>
    <w:uiPriority w:val="9"/>
    <w:qFormat/>
    <w:rsid w:val="00AC71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71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1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1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1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1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1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1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1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1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71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1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1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1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1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1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1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156"/>
    <w:rPr>
      <w:rFonts w:eastAsiaTheme="majorEastAsia" w:cstheme="majorBidi"/>
      <w:color w:val="272727" w:themeColor="text1" w:themeTint="D8"/>
    </w:rPr>
  </w:style>
  <w:style w:type="paragraph" w:styleId="Title">
    <w:name w:val="Title"/>
    <w:basedOn w:val="Normal"/>
    <w:next w:val="Normal"/>
    <w:link w:val="TitleChar"/>
    <w:uiPriority w:val="10"/>
    <w:qFormat/>
    <w:rsid w:val="00AC71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1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1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1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156"/>
    <w:pPr>
      <w:spacing w:before="160"/>
      <w:jc w:val="center"/>
    </w:pPr>
    <w:rPr>
      <w:i/>
      <w:iCs/>
      <w:color w:val="404040" w:themeColor="text1" w:themeTint="BF"/>
    </w:rPr>
  </w:style>
  <w:style w:type="character" w:customStyle="1" w:styleId="QuoteChar">
    <w:name w:val="Quote Char"/>
    <w:basedOn w:val="DefaultParagraphFont"/>
    <w:link w:val="Quote"/>
    <w:uiPriority w:val="29"/>
    <w:rsid w:val="00AC7156"/>
    <w:rPr>
      <w:i/>
      <w:iCs/>
      <w:color w:val="404040" w:themeColor="text1" w:themeTint="BF"/>
    </w:rPr>
  </w:style>
  <w:style w:type="paragraph" w:styleId="ListParagraph">
    <w:name w:val="List Paragraph"/>
    <w:basedOn w:val="Normal"/>
    <w:uiPriority w:val="34"/>
    <w:qFormat/>
    <w:rsid w:val="00AC7156"/>
    <w:pPr>
      <w:ind w:left="720"/>
      <w:contextualSpacing/>
    </w:pPr>
  </w:style>
  <w:style w:type="character" w:styleId="IntenseEmphasis">
    <w:name w:val="Intense Emphasis"/>
    <w:basedOn w:val="DefaultParagraphFont"/>
    <w:uiPriority w:val="21"/>
    <w:qFormat/>
    <w:rsid w:val="00AC7156"/>
    <w:rPr>
      <w:i/>
      <w:iCs/>
      <w:color w:val="0F4761" w:themeColor="accent1" w:themeShade="BF"/>
    </w:rPr>
  </w:style>
  <w:style w:type="paragraph" w:styleId="IntenseQuote">
    <w:name w:val="Intense Quote"/>
    <w:basedOn w:val="Normal"/>
    <w:next w:val="Normal"/>
    <w:link w:val="IntenseQuoteChar"/>
    <w:uiPriority w:val="30"/>
    <w:qFormat/>
    <w:rsid w:val="00AC71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156"/>
    <w:rPr>
      <w:i/>
      <w:iCs/>
      <w:color w:val="0F4761" w:themeColor="accent1" w:themeShade="BF"/>
    </w:rPr>
  </w:style>
  <w:style w:type="character" w:styleId="IntenseReference">
    <w:name w:val="Intense Reference"/>
    <w:basedOn w:val="DefaultParagraphFont"/>
    <w:uiPriority w:val="32"/>
    <w:qFormat/>
    <w:rsid w:val="00AC7156"/>
    <w:rPr>
      <w:b/>
      <w:bCs/>
      <w:smallCaps/>
      <w:color w:val="0F4761" w:themeColor="accent1" w:themeShade="BF"/>
      <w:spacing w:val="5"/>
    </w:rPr>
  </w:style>
  <w:style w:type="character" w:styleId="Hyperlink">
    <w:name w:val="Hyperlink"/>
    <w:basedOn w:val="DefaultParagraphFont"/>
    <w:uiPriority w:val="99"/>
    <w:unhideWhenUsed/>
    <w:rsid w:val="00C7581B"/>
    <w:rPr>
      <w:color w:val="467886" w:themeColor="hyperlink"/>
      <w:u w:val="single"/>
    </w:rPr>
  </w:style>
  <w:style w:type="character" w:styleId="UnresolvedMention">
    <w:name w:val="Unresolved Mention"/>
    <w:basedOn w:val="DefaultParagraphFont"/>
    <w:uiPriority w:val="99"/>
    <w:semiHidden/>
    <w:unhideWhenUsed/>
    <w:rsid w:val="00C7581B"/>
    <w:rPr>
      <w:color w:val="605E5C"/>
      <w:shd w:val="clear" w:color="auto" w:fill="E1DFDD"/>
    </w:rPr>
  </w:style>
  <w:style w:type="paragraph" w:styleId="Header">
    <w:name w:val="header"/>
    <w:basedOn w:val="Normal"/>
    <w:link w:val="HeaderChar"/>
    <w:uiPriority w:val="99"/>
    <w:unhideWhenUsed/>
    <w:rsid w:val="00640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717"/>
  </w:style>
  <w:style w:type="paragraph" w:styleId="Footer">
    <w:name w:val="footer"/>
    <w:basedOn w:val="Normal"/>
    <w:link w:val="FooterChar"/>
    <w:uiPriority w:val="99"/>
    <w:unhideWhenUsed/>
    <w:rsid w:val="00640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7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03700">
      <w:bodyDiv w:val="1"/>
      <w:marLeft w:val="0"/>
      <w:marRight w:val="0"/>
      <w:marTop w:val="0"/>
      <w:marBottom w:val="0"/>
      <w:divBdr>
        <w:top w:val="none" w:sz="0" w:space="0" w:color="auto"/>
        <w:left w:val="none" w:sz="0" w:space="0" w:color="auto"/>
        <w:bottom w:val="none" w:sz="0" w:space="0" w:color="auto"/>
        <w:right w:val="none" w:sz="0" w:space="0" w:color="auto"/>
      </w:divBdr>
    </w:div>
    <w:div w:id="71707321">
      <w:bodyDiv w:val="1"/>
      <w:marLeft w:val="0"/>
      <w:marRight w:val="0"/>
      <w:marTop w:val="0"/>
      <w:marBottom w:val="0"/>
      <w:divBdr>
        <w:top w:val="none" w:sz="0" w:space="0" w:color="auto"/>
        <w:left w:val="none" w:sz="0" w:space="0" w:color="auto"/>
        <w:bottom w:val="none" w:sz="0" w:space="0" w:color="auto"/>
        <w:right w:val="none" w:sz="0" w:space="0" w:color="auto"/>
      </w:divBdr>
    </w:div>
    <w:div w:id="134296572">
      <w:bodyDiv w:val="1"/>
      <w:marLeft w:val="0"/>
      <w:marRight w:val="0"/>
      <w:marTop w:val="0"/>
      <w:marBottom w:val="0"/>
      <w:divBdr>
        <w:top w:val="none" w:sz="0" w:space="0" w:color="auto"/>
        <w:left w:val="none" w:sz="0" w:space="0" w:color="auto"/>
        <w:bottom w:val="none" w:sz="0" w:space="0" w:color="auto"/>
        <w:right w:val="none" w:sz="0" w:space="0" w:color="auto"/>
      </w:divBdr>
    </w:div>
    <w:div w:id="157885030">
      <w:bodyDiv w:val="1"/>
      <w:marLeft w:val="0"/>
      <w:marRight w:val="0"/>
      <w:marTop w:val="0"/>
      <w:marBottom w:val="0"/>
      <w:divBdr>
        <w:top w:val="none" w:sz="0" w:space="0" w:color="auto"/>
        <w:left w:val="none" w:sz="0" w:space="0" w:color="auto"/>
        <w:bottom w:val="none" w:sz="0" w:space="0" w:color="auto"/>
        <w:right w:val="none" w:sz="0" w:space="0" w:color="auto"/>
      </w:divBdr>
    </w:div>
    <w:div w:id="301204159">
      <w:bodyDiv w:val="1"/>
      <w:marLeft w:val="0"/>
      <w:marRight w:val="0"/>
      <w:marTop w:val="0"/>
      <w:marBottom w:val="0"/>
      <w:divBdr>
        <w:top w:val="none" w:sz="0" w:space="0" w:color="auto"/>
        <w:left w:val="none" w:sz="0" w:space="0" w:color="auto"/>
        <w:bottom w:val="none" w:sz="0" w:space="0" w:color="auto"/>
        <w:right w:val="none" w:sz="0" w:space="0" w:color="auto"/>
      </w:divBdr>
    </w:div>
    <w:div w:id="354118369">
      <w:bodyDiv w:val="1"/>
      <w:marLeft w:val="0"/>
      <w:marRight w:val="0"/>
      <w:marTop w:val="0"/>
      <w:marBottom w:val="0"/>
      <w:divBdr>
        <w:top w:val="none" w:sz="0" w:space="0" w:color="auto"/>
        <w:left w:val="none" w:sz="0" w:space="0" w:color="auto"/>
        <w:bottom w:val="none" w:sz="0" w:space="0" w:color="auto"/>
        <w:right w:val="none" w:sz="0" w:space="0" w:color="auto"/>
      </w:divBdr>
    </w:div>
    <w:div w:id="354431938">
      <w:bodyDiv w:val="1"/>
      <w:marLeft w:val="0"/>
      <w:marRight w:val="0"/>
      <w:marTop w:val="0"/>
      <w:marBottom w:val="0"/>
      <w:divBdr>
        <w:top w:val="none" w:sz="0" w:space="0" w:color="auto"/>
        <w:left w:val="none" w:sz="0" w:space="0" w:color="auto"/>
        <w:bottom w:val="none" w:sz="0" w:space="0" w:color="auto"/>
        <w:right w:val="none" w:sz="0" w:space="0" w:color="auto"/>
      </w:divBdr>
    </w:div>
    <w:div w:id="361636323">
      <w:bodyDiv w:val="1"/>
      <w:marLeft w:val="0"/>
      <w:marRight w:val="0"/>
      <w:marTop w:val="0"/>
      <w:marBottom w:val="0"/>
      <w:divBdr>
        <w:top w:val="none" w:sz="0" w:space="0" w:color="auto"/>
        <w:left w:val="none" w:sz="0" w:space="0" w:color="auto"/>
        <w:bottom w:val="none" w:sz="0" w:space="0" w:color="auto"/>
        <w:right w:val="none" w:sz="0" w:space="0" w:color="auto"/>
      </w:divBdr>
    </w:div>
    <w:div w:id="417210616">
      <w:bodyDiv w:val="1"/>
      <w:marLeft w:val="0"/>
      <w:marRight w:val="0"/>
      <w:marTop w:val="0"/>
      <w:marBottom w:val="0"/>
      <w:divBdr>
        <w:top w:val="none" w:sz="0" w:space="0" w:color="auto"/>
        <w:left w:val="none" w:sz="0" w:space="0" w:color="auto"/>
        <w:bottom w:val="none" w:sz="0" w:space="0" w:color="auto"/>
        <w:right w:val="none" w:sz="0" w:space="0" w:color="auto"/>
      </w:divBdr>
    </w:div>
    <w:div w:id="424689602">
      <w:bodyDiv w:val="1"/>
      <w:marLeft w:val="0"/>
      <w:marRight w:val="0"/>
      <w:marTop w:val="0"/>
      <w:marBottom w:val="0"/>
      <w:divBdr>
        <w:top w:val="none" w:sz="0" w:space="0" w:color="auto"/>
        <w:left w:val="none" w:sz="0" w:space="0" w:color="auto"/>
        <w:bottom w:val="none" w:sz="0" w:space="0" w:color="auto"/>
        <w:right w:val="none" w:sz="0" w:space="0" w:color="auto"/>
      </w:divBdr>
    </w:div>
    <w:div w:id="479662669">
      <w:bodyDiv w:val="1"/>
      <w:marLeft w:val="0"/>
      <w:marRight w:val="0"/>
      <w:marTop w:val="0"/>
      <w:marBottom w:val="0"/>
      <w:divBdr>
        <w:top w:val="none" w:sz="0" w:space="0" w:color="auto"/>
        <w:left w:val="none" w:sz="0" w:space="0" w:color="auto"/>
        <w:bottom w:val="none" w:sz="0" w:space="0" w:color="auto"/>
        <w:right w:val="none" w:sz="0" w:space="0" w:color="auto"/>
      </w:divBdr>
    </w:div>
    <w:div w:id="492642831">
      <w:bodyDiv w:val="1"/>
      <w:marLeft w:val="0"/>
      <w:marRight w:val="0"/>
      <w:marTop w:val="0"/>
      <w:marBottom w:val="0"/>
      <w:divBdr>
        <w:top w:val="none" w:sz="0" w:space="0" w:color="auto"/>
        <w:left w:val="none" w:sz="0" w:space="0" w:color="auto"/>
        <w:bottom w:val="none" w:sz="0" w:space="0" w:color="auto"/>
        <w:right w:val="none" w:sz="0" w:space="0" w:color="auto"/>
      </w:divBdr>
    </w:div>
    <w:div w:id="535579393">
      <w:bodyDiv w:val="1"/>
      <w:marLeft w:val="0"/>
      <w:marRight w:val="0"/>
      <w:marTop w:val="0"/>
      <w:marBottom w:val="0"/>
      <w:divBdr>
        <w:top w:val="none" w:sz="0" w:space="0" w:color="auto"/>
        <w:left w:val="none" w:sz="0" w:space="0" w:color="auto"/>
        <w:bottom w:val="none" w:sz="0" w:space="0" w:color="auto"/>
        <w:right w:val="none" w:sz="0" w:space="0" w:color="auto"/>
      </w:divBdr>
    </w:div>
    <w:div w:id="542906899">
      <w:bodyDiv w:val="1"/>
      <w:marLeft w:val="0"/>
      <w:marRight w:val="0"/>
      <w:marTop w:val="0"/>
      <w:marBottom w:val="0"/>
      <w:divBdr>
        <w:top w:val="none" w:sz="0" w:space="0" w:color="auto"/>
        <w:left w:val="none" w:sz="0" w:space="0" w:color="auto"/>
        <w:bottom w:val="none" w:sz="0" w:space="0" w:color="auto"/>
        <w:right w:val="none" w:sz="0" w:space="0" w:color="auto"/>
      </w:divBdr>
    </w:div>
    <w:div w:id="558900946">
      <w:bodyDiv w:val="1"/>
      <w:marLeft w:val="0"/>
      <w:marRight w:val="0"/>
      <w:marTop w:val="0"/>
      <w:marBottom w:val="0"/>
      <w:divBdr>
        <w:top w:val="none" w:sz="0" w:space="0" w:color="auto"/>
        <w:left w:val="none" w:sz="0" w:space="0" w:color="auto"/>
        <w:bottom w:val="none" w:sz="0" w:space="0" w:color="auto"/>
        <w:right w:val="none" w:sz="0" w:space="0" w:color="auto"/>
      </w:divBdr>
    </w:div>
    <w:div w:id="617876486">
      <w:bodyDiv w:val="1"/>
      <w:marLeft w:val="0"/>
      <w:marRight w:val="0"/>
      <w:marTop w:val="0"/>
      <w:marBottom w:val="0"/>
      <w:divBdr>
        <w:top w:val="none" w:sz="0" w:space="0" w:color="auto"/>
        <w:left w:val="none" w:sz="0" w:space="0" w:color="auto"/>
        <w:bottom w:val="none" w:sz="0" w:space="0" w:color="auto"/>
        <w:right w:val="none" w:sz="0" w:space="0" w:color="auto"/>
      </w:divBdr>
    </w:div>
    <w:div w:id="637959807">
      <w:bodyDiv w:val="1"/>
      <w:marLeft w:val="0"/>
      <w:marRight w:val="0"/>
      <w:marTop w:val="0"/>
      <w:marBottom w:val="0"/>
      <w:divBdr>
        <w:top w:val="none" w:sz="0" w:space="0" w:color="auto"/>
        <w:left w:val="none" w:sz="0" w:space="0" w:color="auto"/>
        <w:bottom w:val="none" w:sz="0" w:space="0" w:color="auto"/>
        <w:right w:val="none" w:sz="0" w:space="0" w:color="auto"/>
      </w:divBdr>
    </w:div>
    <w:div w:id="727723696">
      <w:bodyDiv w:val="1"/>
      <w:marLeft w:val="0"/>
      <w:marRight w:val="0"/>
      <w:marTop w:val="0"/>
      <w:marBottom w:val="0"/>
      <w:divBdr>
        <w:top w:val="none" w:sz="0" w:space="0" w:color="auto"/>
        <w:left w:val="none" w:sz="0" w:space="0" w:color="auto"/>
        <w:bottom w:val="none" w:sz="0" w:space="0" w:color="auto"/>
        <w:right w:val="none" w:sz="0" w:space="0" w:color="auto"/>
      </w:divBdr>
    </w:div>
    <w:div w:id="782041456">
      <w:bodyDiv w:val="1"/>
      <w:marLeft w:val="0"/>
      <w:marRight w:val="0"/>
      <w:marTop w:val="0"/>
      <w:marBottom w:val="0"/>
      <w:divBdr>
        <w:top w:val="none" w:sz="0" w:space="0" w:color="auto"/>
        <w:left w:val="none" w:sz="0" w:space="0" w:color="auto"/>
        <w:bottom w:val="none" w:sz="0" w:space="0" w:color="auto"/>
        <w:right w:val="none" w:sz="0" w:space="0" w:color="auto"/>
      </w:divBdr>
    </w:div>
    <w:div w:id="813451048">
      <w:bodyDiv w:val="1"/>
      <w:marLeft w:val="0"/>
      <w:marRight w:val="0"/>
      <w:marTop w:val="0"/>
      <w:marBottom w:val="0"/>
      <w:divBdr>
        <w:top w:val="none" w:sz="0" w:space="0" w:color="auto"/>
        <w:left w:val="none" w:sz="0" w:space="0" w:color="auto"/>
        <w:bottom w:val="none" w:sz="0" w:space="0" w:color="auto"/>
        <w:right w:val="none" w:sz="0" w:space="0" w:color="auto"/>
      </w:divBdr>
    </w:div>
    <w:div w:id="827861455">
      <w:bodyDiv w:val="1"/>
      <w:marLeft w:val="0"/>
      <w:marRight w:val="0"/>
      <w:marTop w:val="0"/>
      <w:marBottom w:val="0"/>
      <w:divBdr>
        <w:top w:val="none" w:sz="0" w:space="0" w:color="auto"/>
        <w:left w:val="none" w:sz="0" w:space="0" w:color="auto"/>
        <w:bottom w:val="none" w:sz="0" w:space="0" w:color="auto"/>
        <w:right w:val="none" w:sz="0" w:space="0" w:color="auto"/>
      </w:divBdr>
    </w:div>
    <w:div w:id="834028444">
      <w:bodyDiv w:val="1"/>
      <w:marLeft w:val="0"/>
      <w:marRight w:val="0"/>
      <w:marTop w:val="0"/>
      <w:marBottom w:val="0"/>
      <w:divBdr>
        <w:top w:val="none" w:sz="0" w:space="0" w:color="auto"/>
        <w:left w:val="none" w:sz="0" w:space="0" w:color="auto"/>
        <w:bottom w:val="none" w:sz="0" w:space="0" w:color="auto"/>
        <w:right w:val="none" w:sz="0" w:space="0" w:color="auto"/>
      </w:divBdr>
    </w:div>
    <w:div w:id="838891826">
      <w:bodyDiv w:val="1"/>
      <w:marLeft w:val="0"/>
      <w:marRight w:val="0"/>
      <w:marTop w:val="0"/>
      <w:marBottom w:val="0"/>
      <w:divBdr>
        <w:top w:val="none" w:sz="0" w:space="0" w:color="auto"/>
        <w:left w:val="none" w:sz="0" w:space="0" w:color="auto"/>
        <w:bottom w:val="none" w:sz="0" w:space="0" w:color="auto"/>
        <w:right w:val="none" w:sz="0" w:space="0" w:color="auto"/>
      </w:divBdr>
    </w:div>
    <w:div w:id="976302045">
      <w:bodyDiv w:val="1"/>
      <w:marLeft w:val="0"/>
      <w:marRight w:val="0"/>
      <w:marTop w:val="0"/>
      <w:marBottom w:val="0"/>
      <w:divBdr>
        <w:top w:val="none" w:sz="0" w:space="0" w:color="auto"/>
        <w:left w:val="none" w:sz="0" w:space="0" w:color="auto"/>
        <w:bottom w:val="none" w:sz="0" w:space="0" w:color="auto"/>
        <w:right w:val="none" w:sz="0" w:space="0" w:color="auto"/>
      </w:divBdr>
    </w:div>
    <w:div w:id="995575219">
      <w:bodyDiv w:val="1"/>
      <w:marLeft w:val="0"/>
      <w:marRight w:val="0"/>
      <w:marTop w:val="0"/>
      <w:marBottom w:val="0"/>
      <w:divBdr>
        <w:top w:val="none" w:sz="0" w:space="0" w:color="auto"/>
        <w:left w:val="none" w:sz="0" w:space="0" w:color="auto"/>
        <w:bottom w:val="none" w:sz="0" w:space="0" w:color="auto"/>
        <w:right w:val="none" w:sz="0" w:space="0" w:color="auto"/>
      </w:divBdr>
    </w:div>
    <w:div w:id="1027558149">
      <w:bodyDiv w:val="1"/>
      <w:marLeft w:val="0"/>
      <w:marRight w:val="0"/>
      <w:marTop w:val="0"/>
      <w:marBottom w:val="0"/>
      <w:divBdr>
        <w:top w:val="none" w:sz="0" w:space="0" w:color="auto"/>
        <w:left w:val="none" w:sz="0" w:space="0" w:color="auto"/>
        <w:bottom w:val="none" w:sz="0" w:space="0" w:color="auto"/>
        <w:right w:val="none" w:sz="0" w:space="0" w:color="auto"/>
      </w:divBdr>
    </w:div>
    <w:div w:id="1083835220">
      <w:bodyDiv w:val="1"/>
      <w:marLeft w:val="0"/>
      <w:marRight w:val="0"/>
      <w:marTop w:val="0"/>
      <w:marBottom w:val="0"/>
      <w:divBdr>
        <w:top w:val="none" w:sz="0" w:space="0" w:color="auto"/>
        <w:left w:val="none" w:sz="0" w:space="0" w:color="auto"/>
        <w:bottom w:val="none" w:sz="0" w:space="0" w:color="auto"/>
        <w:right w:val="none" w:sz="0" w:space="0" w:color="auto"/>
      </w:divBdr>
    </w:div>
    <w:div w:id="1096756032">
      <w:bodyDiv w:val="1"/>
      <w:marLeft w:val="0"/>
      <w:marRight w:val="0"/>
      <w:marTop w:val="0"/>
      <w:marBottom w:val="0"/>
      <w:divBdr>
        <w:top w:val="none" w:sz="0" w:space="0" w:color="auto"/>
        <w:left w:val="none" w:sz="0" w:space="0" w:color="auto"/>
        <w:bottom w:val="none" w:sz="0" w:space="0" w:color="auto"/>
        <w:right w:val="none" w:sz="0" w:space="0" w:color="auto"/>
      </w:divBdr>
    </w:div>
    <w:div w:id="1180466104">
      <w:bodyDiv w:val="1"/>
      <w:marLeft w:val="0"/>
      <w:marRight w:val="0"/>
      <w:marTop w:val="0"/>
      <w:marBottom w:val="0"/>
      <w:divBdr>
        <w:top w:val="none" w:sz="0" w:space="0" w:color="auto"/>
        <w:left w:val="none" w:sz="0" w:space="0" w:color="auto"/>
        <w:bottom w:val="none" w:sz="0" w:space="0" w:color="auto"/>
        <w:right w:val="none" w:sz="0" w:space="0" w:color="auto"/>
      </w:divBdr>
    </w:div>
    <w:div w:id="1199511814">
      <w:bodyDiv w:val="1"/>
      <w:marLeft w:val="0"/>
      <w:marRight w:val="0"/>
      <w:marTop w:val="0"/>
      <w:marBottom w:val="0"/>
      <w:divBdr>
        <w:top w:val="none" w:sz="0" w:space="0" w:color="auto"/>
        <w:left w:val="none" w:sz="0" w:space="0" w:color="auto"/>
        <w:bottom w:val="none" w:sz="0" w:space="0" w:color="auto"/>
        <w:right w:val="none" w:sz="0" w:space="0" w:color="auto"/>
      </w:divBdr>
    </w:div>
    <w:div w:id="1206717821">
      <w:bodyDiv w:val="1"/>
      <w:marLeft w:val="0"/>
      <w:marRight w:val="0"/>
      <w:marTop w:val="0"/>
      <w:marBottom w:val="0"/>
      <w:divBdr>
        <w:top w:val="none" w:sz="0" w:space="0" w:color="auto"/>
        <w:left w:val="none" w:sz="0" w:space="0" w:color="auto"/>
        <w:bottom w:val="none" w:sz="0" w:space="0" w:color="auto"/>
        <w:right w:val="none" w:sz="0" w:space="0" w:color="auto"/>
      </w:divBdr>
    </w:div>
    <w:div w:id="1274900169">
      <w:bodyDiv w:val="1"/>
      <w:marLeft w:val="0"/>
      <w:marRight w:val="0"/>
      <w:marTop w:val="0"/>
      <w:marBottom w:val="0"/>
      <w:divBdr>
        <w:top w:val="none" w:sz="0" w:space="0" w:color="auto"/>
        <w:left w:val="none" w:sz="0" w:space="0" w:color="auto"/>
        <w:bottom w:val="none" w:sz="0" w:space="0" w:color="auto"/>
        <w:right w:val="none" w:sz="0" w:space="0" w:color="auto"/>
      </w:divBdr>
    </w:div>
    <w:div w:id="1352028137">
      <w:bodyDiv w:val="1"/>
      <w:marLeft w:val="0"/>
      <w:marRight w:val="0"/>
      <w:marTop w:val="0"/>
      <w:marBottom w:val="0"/>
      <w:divBdr>
        <w:top w:val="none" w:sz="0" w:space="0" w:color="auto"/>
        <w:left w:val="none" w:sz="0" w:space="0" w:color="auto"/>
        <w:bottom w:val="none" w:sz="0" w:space="0" w:color="auto"/>
        <w:right w:val="none" w:sz="0" w:space="0" w:color="auto"/>
      </w:divBdr>
    </w:div>
    <w:div w:id="1383947118">
      <w:bodyDiv w:val="1"/>
      <w:marLeft w:val="0"/>
      <w:marRight w:val="0"/>
      <w:marTop w:val="0"/>
      <w:marBottom w:val="0"/>
      <w:divBdr>
        <w:top w:val="none" w:sz="0" w:space="0" w:color="auto"/>
        <w:left w:val="none" w:sz="0" w:space="0" w:color="auto"/>
        <w:bottom w:val="none" w:sz="0" w:space="0" w:color="auto"/>
        <w:right w:val="none" w:sz="0" w:space="0" w:color="auto"/>
      </w:divBdr>
    </w:div>
    <w:div w:id="1422603145">
      <w:bodyDiv w:val="1"/>
      <w:marLeft w:val="0"/>
      <w:marRight w:val="0"/>
      <w:marTop w:val="0"/>
      <w:marBottom w:val="0"/>
      <w:divBdr>
        <w:top w:val="none" w:sz="0" w:space="0" w:color="auto"/>
        <w:left w:val="none" w:sz="0" w:space="0" w:color="auto"/>
        <w:bottom w:val="none" w:sz="0" w:space="0" w:color="auto"/>
        <w:right w:val="none" w:sz="0" w:space="0" w:color="auto"/>
      </w:divBdr>
    </w:div>
    <w:div w:id="1525557362">
      <w:bodyDiv w:val="1"/>
      <w:marLeft w:val="0"/>
      <w:marRight w:val="0"/>
      <w:marTop w:val="0"/>
      <w:marBottom w:val="0"/>
      <w:divBdr>
        <w:top w:val="none" w:sz="0" w:space="0" w:color="auto"/>
        <w:left w:val="none" w:sz="0" w:space="0" w:color="auto"/>
        <w:bottom w:val="none" w:sz="0" w:space="0" w:color="auto"/>
        <w:right w:val="none" w:sz="0" w:space="0" w:color="auto"/>
      </w:divBdr>
    </w:div>
    <w:div w:id="1530138907">
      <w:bodyDiv w:val="1"/>
      <w:marLeft w:val="0"/>
      <w:marRight w:val="0"/>
      <w:marTop w:val="0"/>
      <w:marBottom w:val="0"/>
      <w:divBdr>
        <w:top w:val="none" w:sz="0" w:space="0" w:color="auto"/>
        <w:left w:val="none" w:sz="0" w:space="0" w:color="auto"/>
        <w:bottom w:val="none" w:sz="0" w:space="0" w:color="auto"/>
        <w:right w:val="none" w:sz="0" w:space="0" w:color="auto"/>
      </w:divBdr>
    </w:div>
    <w:div w:id="1562324783">
      <w:bodyDiv w:val="1"/>
      <w:marLeft w:val="0"/>
      <w:marRight w:val="0"/>
      <w:marTop w:val="0"/>
      <w:marBottom w:val="0"/>
      <w:divBdr>
        <w:top w:val="none" w:sz="0" w:space="0" w:color="auto"/>
        <w:left w:val="none" w:sz="0" w:space="0" w:color="auto"/>
        <w:bottom w:val="none" w:sz="0" w:space="0" w:color="auto"/>
        <w:right w:val="none" w:sz="0" w:space="0" w:color="auto"/>
      </w:divBdr>
    </w:div>
    <w:div w:id="1630934947">
      <w:bodyDiv w:val="1"/>
      <w:marLeft w:val="0"/>
      <w:marRight w:val="0"/>
      <w:marTop w:val="0"/>
      <w:marBottom w:val="0"/>
      <w:divBdr>
        <w:top w:val="none" w:sz="0" w:space="0" w:color="auto"/>
        <w:left w:val="none" w:sz="0" w:space="0" w:color="auto"/>
        <w:bottom w:val="none" w:sz="0" w:space="0" w:color="auto"/>
        <w:right w:val="none" w:sz="0" w:space="0" w:color="auto"/>
      </w:divBdr>
    </w:div>
    <w:div w:id="1676571756">
      <w:bodyDiv w:val="1"/>
      <w:marLeft w:val="0"/>
      <w:marRight w:val="0"/>
      <w:marTop w:val="0"/>
      <w:marBottom w:val="0"/>
      <w:divBdr>
        <w:top w:val="none" w:sz="0" w:space="0" w:color="auto"/>
        <w:left w:val="none" w:sz="0" w:space="0" w:color="auto"/>
        <w:bottom w:val="none" w:sz="0" w:space="0" w:color="auto"/>
        <w:right w:val="none" w:sz="0" w:space="0" w:color="auto"/>
      </w:divBdr>
    </w:div>
    <w:div w:id="1717972554">
      <w:bodyDiv w:val="1"/>
      <w:marLeft w:val="0"/>
      <w:marRight w:val="0"/>
      <w:marTop w:val="0"/>
      <w:marBottom w:val="0"/>
      <w:divBdr>
        <w:top w:val="none" w:sz="0" w:space="0" w:color="auto"/>
        <w:left w:val="none" w:sz="0" w:space="0" w:color="auto"/>
        <w:bottom w:val="none" w:sz="0" w:space="0" w:color="auto"/>
        <w:right w:val="none" w:sz="0" w:space="0" w:color="auto"/>
      </w:divBdr>
    </w:div>
    <w:div w:id="1733039987">
      <w:bodyDiv w:val="1"/>
      <w:marLeft w:val="0"/>
      <w:marRight w:val="0"/>
      <w:marTop w:val="0"/>
      <w:marBottom w:val="0"/>
      <w:divBdr>
        <w:top w:val="none" w:sz="0" w:space="0" w:color="auto"/>
        <w:left w:val="none" w:sz="0" w:space="0" w:color="auto"/>
        <w:bottom w:val="none" w:sz="0" w:space="0" w:color="auto"/>
        <w:right w:val="none" w:sz="0" w:space="0" w:color="auto"/>
      </w:divBdr>
    </w:div>
    <w:div w:id="1791899255">
      <w:bodyDiv w:val="1"/>
      <w:marLeft w:val="0"/>
      <w:marRight w:val="0"/>
      <w:marTop w:val="0"/>
      <w:marBottom w:val="0"/>
      <w:divBdr>
        <w:top w:val="none" w:sz="0" w:space="0" w:color="auto"/>
        <w:left w:val="none" w:sz="0" w:space="0" w:color="auto"/>
        <w:bottom w:val="none" w:sz="0" w:space="0" w:color="auto"/>
        <w:right w:val="none" w:sz="0" w:space="0" w:color="auto"/>
      </w:divBdr>
    </w:div>
    <w:div w:id="1845321267">
      <w:bodyDiv w:val="1"/>
      <w:marLeft w:val="0"/>
      <w:marRight w:val="0"/>
      <w:marTop w:val="0"/>
      <w:marBottom w:val="0"/>
      <w:divBdr>
        <w:top w:val="none" w:sz="0" w:space="0" w:color="auto"/>
        <w:left w:val="none" w:sz="0" w:space="0" w:color="auto"/>
        <w:bottom w:val="none" w:sz="0" w:space="0" w:color="auto"/>
        <w:right w:val="none" w:sz="0" w:space="0" w:color="auto"/>
      </w:divBdr>
    </w:div>
    <w:div w:id="1898005521">
      <w:bodyDiv w:val="1"/>
      <w:marLeft w:val="0"/>
      <w:marRight w:val="0"/>
      <w:marTop w:val="0"/>
      <w:marBottom w:val="0"/>
      <w:divBdr>
        <w:top w:val="none" w:sz="0" w:space="0" w:color="auto"/>
        <w:left w:val="none" w:sz="0" w:space="0" w:color="auto"/>
        <w:bottom w:val="none" w:sz="0" w:space="0" w:color="auto"/>
        <w:right w:val="none" w:sz="0" w:space="0" w:color="auto"/>
      </w:divBdr>
    </w:div>
    <w:div w:id="1900749598">
      <w:bodyDiv w:val="1"/>
      <w:marLeft w:val="0"/>
      <w:marRight w:val="0"/>
      <w:marTop w:val="0"/>
      <w:marBottom w:val="0"/>
      <w:divBdr>
        <w:top w:val="none" w:sz="0" w:space="0" w:color="auto"/>
        <w:left w:val="none" w:sz="0" w:space="0" w:color="auto"/>
        <w:bottom w:val="none" w:sz="0" w:space="0" w:color="auto"/>
        <w:right w:val="none" w:sz="0" w:space="0" w:color="auto"/>
      </w:divBdr>
    </w:div>
    <w:div w:id="1914504040">
      <w:bodyDiv w:val="1"/>
      <w:marLeft w:val="0"/>
      <w:marRight w:val="0"/>
      <w:marTop w:val="0"/>
      <w:marBottom w:val="0"/>
      <w:divBdr>
        <w:top w:val="none" w:sz="0" w:space="0" w:color="auto"/>
        <w:left w:val="none" w:sz="0" w:space="0" w:color="auto"/>
        <w:bottom w:val="none" w:sz="0" w:space="0" w:color="auto"/>
        <w:right w:val="none" w:sz="0" w:space="0" w:color="auto"/>
      </w:divBdr>
    </w:div>
    <w:div w:id="2021470076">
      <w:bodyDiv w:val="1"/>
      <w:marLeft w:val="0"/>
      <w:marRight w:val="0"/>
      <w:marTop w:val="0"/>
      <w:marBottom w:val="0"/>
      <w:divBdr>
        <w:top w:val="none" w:sz="0" w:space="0" w:color="auto"/>
        <w:left w:val="none" w:sz="0" w:space="0" w:color="auto"/>
        <w:bottom w:val="none" w:sz="0" w:space="0" w:color="auto"/>
        <w:right w:val="none" w:sz="0" w:space="0" w:color="auto"/>
      </w:divBdr>
    </w:div>
    <w:div w:id="2087872070">
      <w:bodyDiv w:val="1"/>
      <w:marLeft w:val="0"/>
      <w:marRight w:val="0"/>
      <w:marTop w:val="0"/>
      <w:marBottom w:val="0"/>
      <w:divBdr>
        <w:top w:val="none" w:sz="0" w:space="0" w:color="auto"/>
        <w:left w:val="none" w:sz="0" w:space="0" w:color="auto"/>
        <w:bottom w:val="none" w:sz="0" w:space="0" w:color="auto"/>
        <w:right w:val="none" w:sz="0" w:space="0" w:color="auto"/>
      </w:divBdr>
    </w:div>
    <w:div w:id="2121221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26</Pages>
  <Words>5540</Words>
  <Characters>31583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Vidhya Varshany 😀</dc:creator>
  <cp:keywords/>
  <dc:description/>
  <cp:lastModifiedBy>Vidhya Varshany 😀</cp:lastModifiedBy>
  <cp:revision>13</cp:revision>
  <dcterms:created xsi:type="dcterms:W3CDTF">2024-12-22T05:18:00Z</dcterms:created>
  <dcterms:modified xsi:type="dcterms:W3CDTF">2024-12-27T17:58:00Z</dcterms:modified>
</cp:coreProperties>
</file>